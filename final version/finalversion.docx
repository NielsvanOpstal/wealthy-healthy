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8FBF69" w14:textId="77777777" w:rsidR="0021637B" w:rsidRDefault="00797AFE" w:rsidP="00644472">
      <w:pPr>
        <w:pStyle w:val="Title"/>
      </w:pPr>
      <w:r>
        <w:rPr>
          <w:highlight w:val="white"/>
        </w:rPr>
        <w:t xml:space="preserve">Niels van </w:t>
      </w:r>
      <w:proofErr w:type="spellStart"/>
      <w:r>
        <w:rPr>
          <w:highlight w:val="white"/>
        </w:rPr>
        <w:t>Opstal</w:t>
      </w:r>
      <w:proofErr w:type="spellEnd"/>
      <w:r>
        <w:rPr>
          <w:highlight w:val="white"/>
        </w:rPr>
        <w:t xml:space="preserve"> 24</w:t>
      </w:r>
      <w:r w:rsidR="00CB0C55">
        <w:rPr>
          <w:highlight w:val="white"/>
        </w:rPr>
        <w:t>-1</w:t>
      </w:r>
    </w:p>
    <w:p w14:paraId="0DAEE4E8" w14:textId="2A5D601B" w:rsidR="0021637B" w:rsidRDefault="00D22FB1" w:rsidP="00CB0C55">
      <w:pPr>
        <w:spacing w:line="360" w:lineRule="auto"/>
        <w:jc w:val="both"/>
        <w:rPr>
          <w:ins w:id="0" w:author="Simon ter Meulen" w:date="2019-01-25T13:41:00Z"/>
          <w:b/>
          <w:bCs/>
          <w:color w:val="000000"/>
          <w:highlight w:val="white"/>
        </w:rPr>
      </w:pPr>
      <w:ins w:id="1" w:author="Simon ter Meulen" w:date="2019-01-25T13:41:00Z">
        <w:r>
          <w:rPr>
            <w:b/>
            <w:bCs/>
            <w:color w:val="000000"/>
            <w:highlight w:val="white"/>
          </w:rPr>
          <w:t xml:space="preserve">Please add something on </w:t>
        </w:r>
        <w:commentRangeStart w:id="2"/>
        <w:r>
          <w:rPr>
            <w:b/>
            <w:bCs/>
            <w:color w:val="000000"/>
            <w:highlight w:val="white"/>
          </w:rPr>
          <w:t xml:space="preserve">the ceiling effect i.e. </w:t>
        </w:r>
      </w:ins>
      <w:ins w:id="3" w:author="Simon ter Meulen" w:date="2019-01-25T13:42:00Z">
        <w:r>
          <w:rPr>
            <w:b/>
            <w:bCs/>
            <w:color w:val="000000"/>
            <w:highlight w:val="white"/>
          </w:rPr>
          <w:t>you are so close to perfect health that it is very hard to improve anyth</w:t>
        </w:r>
      </w:ins>
      <w:commentRangeEnd w:id="2"/>
      <w:r w:rsidR="00EB11A9">
        <w:rPr>
          <w:rStyle w:val="CommentReference"/>
          <w:rFonts w:cs="Mangal"/>
        </w:rPr>
        <w:commentReference w:id="2"/>
      </w:r>
      <w:ins w:id="4" w:author="Simon ter Meulen" w:date="2019-01-25T13:42:00Z">
        <w:r>
          <w:rPr>
            <w:b/>
            <w:bCs/>
            <w:color w:val="000000"/>
            <w:highlight w:val="white"/>
          </w:rPr>
          <w:t>ing.</w:t>
        </w:r>
      </w:ins>
      <w:ins w:id="5" w:author="Simon ter Meulen" w:date="2019-01-25T13:43:00Z">
        <w:r>
          <w:rPr>
            <w:b/>
            <w:bCs/>
            <w:color w:val="000000"/>
            <w:highlight w:val="white"/>
          </w:rPr>
          <w:t xml:space="preserve"> </w:t>
        </w:r>
      </w:ins>
    </w:p>
    <w:p w14:paraId="73761600" w14:textId="77777777" w:rsidR="00D22FB1" w:rsidRDefault="00D22FB1" w:rsidP="00CB0C55">
      <w:pPr>
        <w:spacing w:line="360" w:lineRule="auto"/>
        <w:jc w:val="both"/>
        <w:rPr>
          <w:b/>
          <w:bCs/>
          <w:color w:val="000000"/>
          <w:highlight w:val="white"/>
        </w:rPr>
      </w:pPr>
    </w:p>
    <w:p w14:paraId="09904FE2" w14:textId="77777777" w:rsidR="00797AFE" w:rsidRDefault="00797AFE" w:rsidP="00CB0C55">
      <w:pPr>
        <w:spacing w:line="360" w:lineRule="auto"/>
        <w:jc w:val="both"/>
        <w:rPr>
          <w:b/>
          <w:bCs/>
          <w:color w:val="000000"/>
          <w:highlight w:val="white"/>
        </w:rPr>
      </w:pPr>
      <w:r>
        <w:rPr>
          <w:b/>
          <w:bCs/>
          <w:color w:val="000000"/>
          <w:highlight w:val="white"/>
        </w:rPr>
        <w:t>Abstract:</w:t>
      </w:r>
    </w:p>
    <w:p w14:paraId="00553C0A" w14:textId="0DE4E102" w:rsidR="00797AFE" w:rsidRPr="00797AFE" w:rsidRDefault="00797AFE" w:rsidP="00CB0C55">
      <w:pPr>
        <w:spacing w:line="360" w:lineRule="auto"/>
        <w:jc w:val="both"/>
        <w:rPr>
          <w:bCs/>
          <w:color w:val="000000"/>
          <w:highlight w:val="white"/>
        </w:rPr>
      </w:pPr>
      <w:r>
        <w:rPr>
          <w:bCs/>
          <w:color w:val="000000"/>
          <w:highlight w:val="white"/>
        </w:rPr>
        <w:t>This paper tries to find a causal rela</w:t>
      </w:r>
      <w:r w:rsidR="00833754">
        <w:rPr>
          <w:bCs/>
          <w:color w:val="000000"/>
          <w:highlight w:val="white"/>
        </w:rPr>
        <w:t>tionship from wealth to health in the Netherlands using a difference in differences analysis</w:t>
      </w:r>
      <w:r w:rsidR="00344E52">
        <w:rPr>
          <w:bCs/>
          <w:color w:val="000000"/>
          <w:highlight w:val="white"/>
        </w:rPr>
        <w:t xml:space="preserve"> and an analysis that focuses on negative health transitions</w:t>
      </w:r>
      <w:r w:rsidR="00833754">
        <w:rPr>
          <w:bCs/>
          <w:color w:val="000000"/>
          <w:highlight w:val="white"/>
        </w:rPr>
        <w:t xml:space="preserve">. </w:t>
      </w:r>
      <w:proofErr w:type="spellStart"/>
      <w:r w:rsidR="00344E52">
        <w:rPr>
          <w:bCs/>
          <w:color w:val="000000"/>
          <w:highlight w:val="white"/>
        </w:rPr>
        <w:t>T</w:t>
      </w:r>
      <w:r w:rsidR="00833754" w:rsidRPr="00886E37">
        <w:rPr>
          <w:bCs/>
          <w:color w:val="000000"/>
          <w:highlight w:val="yellow"/>
        </w:rPr>
        <w:t>treatment</w:t>
      </w:r>
      <w:proofErr w:type="spellEnd"/>
      <w:r w:rsidR="00833754" w:rsidRPr="00886E37">
        <w:rPr>
          <w:bCs/>
          <w:color w:val="000000"/>
          <w:highlight w:val="yellow"/>
        </w:rPr>
        <w:t xml:space="preserve"> used for the difference in differences analysis is the sudden drop</w:t>
      </w:r>
      <w:ins w:id="6" w:author="Simon ter Meulen" w:date="2019-01-25T08:11:00Z">
        <w:r w:rsidR="009A6E52" w:rsidRPr="00886E37">
          <w:rPr>
            <w:bCs/>
            <w:color w:val="000000"/>
            <w:highlight w:val="yellow"/>
          </w:rPr>
          <w:t xml:space="preserve"> </w:t>
        </w:r>
      </w:ins>
      <w:r w:rsidR="009A6E52" w:rsidRPr="00886E37">
        <w:rPr>
          <w:bCs/>
          <w:color w:val="000000"/>
          <w:highlight w:val="yellow"/>
        </w:rPr>
        <w:t>and bounce back</w:t>
      </w:r>
      <w:r w:rsidR="00833754" w:rsidRPr="00886E37">
        <w:rPr>
          <w:bCs/>
          <w:color w:val="000000"/>
          <w:highlight w:val="yellow"/>
        </w:rPr>
        <w:t xml:space="preserve"> in housing prices caused by the financial crisis</w:t>
      </w:r>
      <w:r w:rsidR="00833754">
        <w:rPr>
          <w:bCs/>
          <w:color w:val="000000"/>
          <w:highlight w:val="white"/>
        </w:rPr>
        <w:t xml:space="preserve">. </w:t>
      </w:r>
      <w:r w:rsidR="009A6E52">
        <w:rPr>
          <w:bCs/>
          <w:color w:val="000000"/>
          <w:highlight w:val="white"/>
        </w:rPr>
        <w:t>T</w:t>
      </w:r>
      <w:r w:rsidR="00833754">
        <w:rPr>
          <w:bCs/>
          <w:color w:val="000000"/>
          <w:highlight w:val="white"/>
        </w:rPr>
        <w:t>he treatment group consists of people who own a house</w:t>
      </w:r>
      <w:r w:rsidR="009A6E52">
        <w:rPr>
          <w:bCs/>
          <w:color w:val="000000"/>
          <w:highlight w:val="white"/>
        </w:rPr>
        <w:t xml:space="preserve"> and the control group consists of people who rent a house</w:t>
      </w:r>
      <w:r w:rsidR="00140FF4">
        <w:rPr>
          <w:bCs/>
          <w:color w:val="000000"/>
          <w:highlight w:val="white"/>
        </w:rPr>
        <w:t>. This makes the</w:t>
      </w:r>
      <w:r w:rsidR="00833754">
        <w:rPr>
          <w:bCs/>
          <w:color w:val="000000"/>
          <w:highlight w:val="white"/>
        </w:rPr>
        <w:t xml:space="preserve"> net wealth</w:t>
      </w:r>
      <w:r w:rsidR="00140FF4">
        <w:rPr>
          <w:bCs/>
          <w:color w:val="000000"/>
          <w:highlight w:val="white"/>
        </w:rPr>
        <w:t xml:space="preserve"> of the treatment group </w:t>
      </w:r>
      <w:r w:rsidR="00833754">
        <w:rPr>
          <w:bCs/>
          <w:color w:val="000000"/>
          <w:highlight w:val="white"/>
        </w:rPr>
        <w:t>more</w:t>
      </w:r>
      <w:r w:rsidR="009A6E52">
        <w:rPr>
          <w:bCs/>
          <w:color w:val="000000"/>
          <w:highlight w:val="white"/>
        </w:rPr>
        <w:t xml:space="preserve"> responsive</w:t>
      </w:r>
      <w:r w:rsidR="00833754">
        <w:rPr>
          <w:bCs/>
          <w:color w:val="000000"/>
          <w:highlight w:val="white"/>
        </w:rPr>
        <w:t xml:space="preserve"> to the change in housing prices than the</w:t>
      </w:r>
      <w:r w:rsidR="00140FF4">
        <w:rPr>
          <w:bCs/>
          <w:color w:val="000000"/>
          <w:highlight w:val="white"/>
        </w:rPr>
        <w:t xml:space="preserve"> net wealth of the</w:t>
      </w:r>
      <w:r w:rsidR="00833754">
        <w:rPr>
          <w:bCs/>
          <w:color w:val="000000"/>
          <w:highlight w:val="white"/>
        </w:rPr>
        <w:t xml:space="preserve"> control group.</w:t>
      </w:r>
      <w:r w:rsidR="00344E52">
        <w:rPr>
          <w:bCs/>
          <w:color w:val="000000"/>
          <w:highlight w:val="white"/>
        </w:rPr>
        <w:t xml:space="preserve"> In the analysis that focuses on health transitions only negative health transitions are taken into account since the average health found was nearly perfect.</w:t>
      </w:r>
      <w:r w:rsidR="00833754">
        <w:rPr>
          <w:bCs/>
          <w:color w:val="000000"/>
          <w:highlight w:val="white"/>
        </w:rPr>
        <w:t xml:space="preserve"> </w:t>
      </w:r>
      <w:r w:rsidR="00344E52">
        <w:rPr>
          <w:bCs/>
          <w:color w:val="000000"/>
          <w:highlight w:val="white"/>
        </w:rPr>
        <w:t>This study uses s</w:t>
      </w:r>
      <w:r w:rsidR="00140FF4">
        <w:rPr>
          <w:bCs/>
          <w:color w:val="000000"/>
          <w:highlight w:val="white"/>
        </w:rPr>
        <w:t xml:space="preserve">elf-assessed health </w:t>
      </w:r>
      <w:r w:rsidR="009A6E52">
        <w:rPr>
          <w:rStyle w:val="CommentReference"/>
          <w:rFonts w:cs="Mangal"/>
        </w:rPr>
        <w:commentReference w:id="7"/>
      </w:r>
      <w:r w:rsidR="00140FF4">
        <w:rPr>
          <w:bCs/>
          <w:color w:val="000000"/>
          <w:highlight w:val="white"/>
        </w:rPr>
        <w:t>as the health variable</w:t>
      </w:r>
      <w:r w:rsidR="00833754">
        <w:rPr>
          <w:bCs/>
          <w:color w:val="000000"/>
          <w:highlight w:val="white"/>
        </w:rPr>
        <w:t>. The data used consists of 3 waves from the Dutch Household Survey. The study found no evidence of a significant causal effect of wealth on health in the short run.</w:t>
      </w:r>
    </w:p>
    <w:p w14:paraId="60ED022E" w14:textId="77777777" w:rsidR="0021637B" w:rsidRDefault="0021637B" w:rsidP="00CB0C55">
      <w:pPr>
        <w:spacing w:line="360" w:lineRule="auto"/>
        <w:jc w:val="both"/>
        <w:rPr>
          <w:b/>
          <w:bCs/>
          <w:color w:val="000000"/>
          <w:highlight w:val="white"/>
        </w:rPr>
      </w:pPr>
      <w:bookmarkStart w:id="8" w:name="_GoBack"/>
      <w:bookmarkEnd w:id="8"/>
    </w:p>
    <w:p w14:paraId="7F79818A" w14:textId="77777777" w:rsidR="0021637B" w:rsidRDefault="00CB0C55" w:rsidP="00644472">
      <w:pPr>
        <w:pStyle w:val="Heading1"/>
      </w:pPr>
      <w:r>
        <w:rPr>
          <w:highlight w:val="white"/>
        </w:rPr>
        <w:t>Introduction:</w:t>
      </w:r>
    </w:p>
    <w:p w14:paraId="736B89C2" w14:textId="77777777" w:rsidR="0021637B" w:rsidRDefault="00CB0C55" w:rsidP="00CB0C55">
      <w:pPr>
        <w:spacing w:line="360" w:lineRule="auto"/>
        <w:jc w:val="both"/>
      </w:pPr>
      <w:r>
        <w:t xml:space="preserve">The positive correlation between health and wealth has been shown many times. Pollack et al. (2007) for example found 29 studies that tested for the correlation between health and wealth. But </w:t>
      </w:r>
      <w:r>
        <w:rPr>
          <w:rFonts w:ascii="Times New Roman" w:hAnsi="Times New Roman" w:cs="Times New Roman"/>
        </w:rPr>
        <w:t>“</w:t>
      </w:r>
      <w:r>
        <w:t>since most of the studies identified were cross-sectional, causal inferences cannot be made” (Pollack et al., 2007, p. 263). Health and wealth could easily be endogenous. Wealth could affect health through better access to health care and better living conditions. Health could affect wealth through the ability to work and thus accumulate wealth. It could also be possible that for example time preference affects both the accumulation of wealth and health (Meer, Miller, &amp; Rosen, 2003).</w:t>
      </w:r>
    </w:p>
    <w:p w14:paraId="7F90D6C7" w14:textId="77777777" w:rsidR="0021637B" w:rsidRDefault="00CB0C55" w:rsidP="00CB0C55">
      <w:pPr>
        <w:spacing w:line="360" w:lineRule="auto"/>
        <w:jc w:val="both"/>
      </w:pPr>
      <w:r>
        <w:tab/>
        <w:t xml:space="preserve">As </w:t>
      </w:r>
      <w:proofErr w:type="spellStart"/>
      <w:r>
        <w:t>Aittomäki</w:t>
      </w:r>
      <w:proofErr w:type="spellEnd"/>
      <w:r>
        <w:t xml:space="preserve">, </w:t>
      </w:r>
      <w:proofErr w:type="spellStart"/>
      <w:r>
        <w:t>Martikainen</w:t>
      </w:r>
      <w:proofErr w:type="spellEnd"/>
      <w:r>
        <w:t xml:space="preserve">, </w:t>
      </w:r>
      <w:proofErr w:type="spellStart"/>
      <w:r>
        <w:t>Laaksonen</w:t>
      </w:r>
      <w:proofErr w:type="spellEnd"/>
      <w:r>
        <w:t xml:space="preserve">, </w:t>
      </w:r>
      <w:proofErr w:type="spellStart"/>
      <w:r>
        <w:t>Lahelma</w:t>
      </w:r>
      <w:proofErr w:type="spellEnd"/>
      <w:r>
        <w:t xml:space="preserve">, and </w:t>
      </w:r>
      <w:proofErr w:type="spellStart"/>
      <w:r>
        <w:t>Rahkonen</w:t>
      </w:r>
      <w:proofErr w:type="spellEnd"/>
      <w:r>
        <w:t xml:space="preserve"> (2010) point out, </w:t>
      </w:r>
      <w:r>
        <w:rPr>
          <w:rFonts w:ascii="Times New Roman" w:hAnsi="Times New Roman" w:cs="Times New Roman"/>
        </w:rPr>
        <w:t>“</w:t>
      </w:r>
      <w:r>
        <w:t xml:space="preserve">Wealth in particular is not directly affected by changes in </w:t>
      </w:r>
      <w:r w:rsidR="00140FF4">
        <w:t>labor</w:t>
      </w:r>
      <w:r>
        <w:t xml:space="preserve"> market participation that may radically alter the current income level</w:t>
      </w:r>
      <w:r>
        <w:rPr>
          <w:rFonts w:ascii="Times New Roman" w:hAnsi="Times New Roman" w:cs="Times New Roman"/>
        </w:rPr>
        <w:t>”</w:t>
      </w:r>
      <w:r>
        <w:t>. They find that wealth is highly relevant in explaining health.</w:t>
      </w:r>
    </w:p>
    <w:p w14:paraId="728C8182" w14:textId="7F2AC718" w:rsidR="0021637B" w:rsidRDefault="00CB0C55" w:rsidP="00CB0C55">
      <w:pPr>
        <w:spacing w:line="360" w:lineRule="auto"/>
        <w:jc w:val="both"/>
      </w:pPr>
      <w:r>
        <w:tab/>
        <w:t>Even though the correlation between health and wealth is researched a</w:t>
      </w:r>
      <w:r w:rsidR="00140FF4">
        <w:t xml:space="preserve"> </w:t>
      </w:r>
      <w:r>
        <w:t xml:space="preserve">lot and a majority of these </w:t>
      </w:r>
      <w:r w:rsidR="00F224CC">
        <w:t xml:space="preserve">studies </w:t>
      </w:r>
      <w:r>
        <w:t xml:space="preserve">find positive results, the body of literature </w:t>
      </w:r>
      <w:r w:rsidR="00140FF4">
        <w:t>addressing</w:t>
      </w:r>
      <w:r>
        <w:t xml:space="preserve"> the causality between health and wealth is smaller and find</w:t>
      </w:r>
      <w:r w:rsidR="00F224CC">
        <w:t>s</w:t>
      </w:r>
      <w:r>
        <w:t xml:space="preserve"> mixed results. As Meer et al. (2003) point out, more research </w:t>
      </w:r>
      <w:r w:rsidR="00F224CC">
        <w:t>is needed</w:t>
      </w:r>
      <w:r>
        <w:t xml:space="preserve"> on the subject of direction of causality between health and wealth. This is especially important for public policy</w:t>
      </w:r>
      <w:r w:rsidR="00140FF4">
        <w:t xml:space="preserve"> since it cannot simply rely on correlations</w:t>
      </w:r>
      <w:r w:rsidR="00F224CC">
        <w:t xml:space="preserve"> in this case</w:t>
      </w:r>
      <w:r>
        <w:t>.</w:t>
      </w:r>
    </w:p>
    <w:p w14:paraId="7511D69A" w14:textId="18E867C6" w:rsidR="00886E37" w:rsidRDefault="00CB0C55" w:rsidP="00CB0C55">
      <w:pPr>
        <w:spacing w:line="360" w:lineRule="auto"/>
        <w:jc w:val="both"/>
      </w:pPr>
      <w:r>
        <w:lastRenderedPageBreak/>
        <w:tab/>
        <w:t>The goal of this paper is to examine the causality between health and wealth in the Netherlands.</w:t>
      </w:r>
      <w:r w:rsidR="00CD67CA">
        <w:t xml:space="preserve"> Especially, this paper will try to find a causal relation</w:t>
      </w:r>
      <w:r>
        <w:t xml:space="preserve"> </w:t>
      </w:r>
      <w:r w:rsidR="00CD67CA">
        <w:t xml:space="preserve">from wealth to health. </w:t>
      </w:r>
      <w:r>
        <w:t>This paper will try to deal with the endogeneity between health and wealth</w:t>
      </w:r>
      <w:r w:rsidR="005A60F0">
        <w:t xml:space="preserve"> in two ways. The first is</w:t>
      </w:r>
      <w:r>
        <w:t xml:space="preserve"> using a difference in difference</w:t>
      </w:r>
      <w:r w:rsidR="00886E37">
        <w:t xml:space="preserve"> analysis. The second way this paper tries to deal with the endogeneity is by focusing on the effect of wealth on health transitions.</w:t>
      </w:r>
    </w:p>
    <w:p w14:paraId="5EA436BD" w14:textId="7226E688" w:rsidR="005A60F0" w:rsidRDefault="00886E37" w:rsidP="00886E37">
      <w:pPr>
        <w:spacing w:line="360" w:lineRule="auto"/>
        <w:ind w:firstLine="720"/>
        <w:jc w:val="both"/>
      </w:pPr>
      <w:r>
        <w:t>In the difference in differences analysis, t</w:t>
      </w:r>
      <w:r w:rsidR="00CB0C55">
        <w:t>he treatment group consists of  home-owners and the control group consists of people who rent a house. Two different treatments will be</w:t>
      </w:r>
      <w:r w:rsidR="00140FF4">
        <w:t xml:space="preserve"> used. F</w:t>
      </w:r>
      <w:r w:rsidR="00CB0C55">
        <w:t>irst</w:t>
      </w:r>
      <w:r w:rsidR="00140FF4">
        <w:t>,</w:t>
      </w:r>
      <w:r w:rsidR="00CB0C55">
        <w:t xml:space="preserve"> the financial crisis in 2008 as it affected housing prices and secondly the bounce-back of the housing prices after the financial crisis. The change in housing prices should affect the </w:t>
      </w:r>
      <w:r w:rsidR="00140FF4">
        <w:t xml:space="preserve">net </w:t>
      </w:r>
      <w:r w:rsidR="00CB0C55">
        <w:t xml:space="preserve">wealth of the home-owners more than the </w:t>
      </w:r>
      <w:r w:rsidR="00140FF4">
        <w:t xml:space="preserve">net </w:t>
      </w:r>
      <w:r w:rsidR="00CB0C55">
        <w:t xml:space="preserve">wealth of tenants since the wealth of home owners is more exposed to changes in housing prices than the wealth of tenants. </w:t>
      </w:r>
      <w:commentRangeStart w:id="9"/>
      <w:r w:rsidR="00CB0C55">
        <w:t xml:space="preserve">It stands to reason that the change in housing prices does </w:t>
      </w:r>
      <w:r w:rsidR="00B4576D">
        <w:t>neither</w:t>
      </w:r>
      <w:r w:rsidR="00CB0C55">
        <w:t xml:space="preserve"> directly affect </w:t>
      </w:r>
      <w:r w:rsidR="00B4576D">
        <w:t>health status nor are the housing prices directly affect by health.</w:t>
      </w:r>
      <w:commentRangeEnd w:id="9"/>
      <w:r w:rsidR="00B4576D">
        <w:rPr>
          <w:rStyle w:val="CommentReference"/>
          <w:rFonts w:cs="Mangal"/>
        </w:rPr>
        <w:commentReference w:id="9"/>
      </w:r>
      <w:r w:rsidR="00B4576D">
        <w:t xml:space="preserve"> </w:t>
      </w:r>
      <w:r w:rsidR="00140FF4">
        <w:t>So if</w:t>
      </w:r>
      <w:r w:rsidR="00CB0C55">
        <w:t xml:space="preserve"> there is a causal effect from wealth to health, the health of the home owners should thus react differently to the </w:t>
      </w:r>
      <w:r w:rsidR="00140FF4">
        <w:t>change in housing prices</w:t>
      </w:r>
      <w:r w:rsidR="00CB0C55">
        <w:t xml:space="preserve"> </w:t>
      </w:r>
      <w:r>
        <w:t>than the health of the tenants. In this paper, health is dummy variable where a person is either healthy or unhealthy, based on their self-assessed health.</w:t>
      </w:r>
    </w:p>
    <w:p w14:paraId="10CE47BD" w14:textId="1BCA74AE" w:rsidR="00886E37" w:rsidRDefault="00356794" w:rsidP="00886E37">
      <w:pPr>
        <w:spacing w:line="360" w:lineRule="auto"/>
        <w:ind w:firstLine="720"/>
        <w:jc w:val="both"/>
      </w:pPr>
      <w:r>
        <w:t>In the second analysis where this paper tries to estimate the effect of wealth on health transitions, health is defined in the same way as in the difference in differences analysis. Because this analysis focusses on health transitions rather than health status itself, it deals with the possible endogeneity between wealth and health. Wealth is defined as the net wealth of a person, i.e. all his assets minus all his debts.</w:t>
      </w:r>
    </w:p>
    <w:p w14:paraId="2FA0E967" w14:textId="4D43F981" w:rsidR="0021637B" w:rsidRDefault="00CB0C55" w:rsidP="00CB0C55">
      <w:pPr>
        <w:spacing w:line="360" w:lineRule="auto"/>
        <w:jc w:val="both"/>
        <w:rPr>
          <w:color w:val="000000"/>
        </w:rPr>
      </w:pPr>
      <w:r>
        <w:tab/>
        <w:t xml:space="preserve">To </w:t>
      </w:r>
      <w:r w:rsidR="00CD67CA">
        <w:t xml:space="preserve">examine </w:t>
      </w:r>
      <w:r>
        <w:t>causal relationship between health and wealth</w:t>
      </w:r>
      <w:r w:rsidR="00B17EAE">
        <w:t>, this study uses</w:t>
      </w:r>
      <w:r>
        <w:t xml:space="preserve"> the data from the DNB Household Survey (DHS) fr</w:t>
      </w:r>
      <w:r w:rsidR="00B17EAE">
        <w:t xml:space="preserve">om </w:t>
      </w:r>
      <w:proofErr w:type="spellStart"/>
      <w:r w:rsidR="00B17EAE">
        <w:t>CenterD</w:t>
      </w:r>
      <w:r w:rsidR="00140FF4">
        <w:t>ata</w:t>
      </w:r>
      <w:proofErr w:type="spellEnd"/>
      <w:r w:rsidR="00140FF4">
        <w:t xml:space="preserve">. </w:t>
      </w:r>
      <w:r w:rsidR="00B17EAE">
        <w:t>This</w:t>
      </w:r>
      <w:r w:rsidR="00140FF4">
        <w:t xml:space="preserve"> data</w:t>
      </w:r>
      <w:r>
        <w:t>set</w:t>
      </w:r>
      <w:r w:rsidR="00B17EAE">
        <w:t xml:space="preserve"> allows</w:t>
      </w:r>
      <w:r>
        <w:t xml:space="preserve"> to study both the psychological as well as the economic</w:t>
      </w:r>
      <w:r w:rsidR="00B17EAE">
        <w:t xml:space="preserve"> aspects of financial behavior. </w:t>
      </w:r>
      <w:r>
        <w:t xml:space="preserve">The data has information of health, housing, possessions </w:t>
      </w:r>
      <w:r w:rsidR="00140FF4">
        <w:t>among</w:t>
      </w:r>
      <w:r>
        <w:t xml:space="preserve"> other thing. </w:t>
      </w:r>
      <w:r>
        <w:rPr>
          <w:color w:val="000000"/>
          <w:highlight w:val="white"/>
        </w:rPr>
        <w:t xml:space="preserve">(“DHS data access | CentERdata.nl,” </w:t>
      </w:r>
      <w:proofErr w:type="spellStart"/>
      <w:r>
        <w:rPr>
          <w:color w:val="000000"/>
          <w:highlight w:val="white"/>
        </w:rPr>
        <w:t>n.d.</w:t>
      </w:r>
      <w:proofErr w:type="spellEnd"/>
      <w:r>
        <w:rPr>
          <w:color w:val="000000"/>
          <w:highlight w:val="white"/>
        </w:rPr>
        <w:t xml:space="preserve">). </w:t>
      </w:r>
      <w:r w:rsidR="00B17EAE">
        <w:rPr>
          <w:color w:val="000000"/>
          <w:highlight w:val="white"/>
        </w:rPr>
        <w:t xml:space="preserve">The survey tries to get as many recurring respondents as possible and adds new respondents when needed to make the average number of respondents around 2000. </w:t>
      </w:r>
      <w:r>
        <w:rPr>
          <w:color w:val="000000"/>
          <w:highlight w:val="white"/>
        </w:rPr>
        <w:t>Using different waves of this dataset will allow this paper to try and find a causal relationship using the difference in difference analysis.</w:t>
      </w:r>
    </w:p>
    <w:p w14:paraId="3EE9BF76" w14:textId="77777777" w:rsidR="00B4576D" w:rsidRDefault="00CB0C55" w:rsidP="00CB0C55">
      <w:pPr>
        <w:spacing w:line="360" w:lineRule="auto"/>
        <w:jc w:val="both"/>
        <w:rPr>
          <w:color w:val="000000"/>
          <w:highlight w:val="white"/>
        </w:rPr>
      </w:pPr>
      <w:r>
        <w:rPr>
          <w:color w:val="000000"/>
          <w:highlight w:val="white"/>
        </w:rPr>
        <w:tab/>
        <w:t>The paper will be structured as follows. The first chapter will discuss relevant literature on the subject of causality between health and wealth.</w:t>
      </w:r>
      <w:r w:rsidR="008405BE">
        <w:rPr>
          <w:color w:val="000000"/>
          <w:highlight w:val="white"/>
        </w:rPr>
        <w:t xml:space="preserve"> The </w:t>
      </w:r>
      <w:r w:rsidR="00140FF4">
        <w:rPr>
          <w:color w:val="000000"/>
          <w:highlight w:val="white"/>
        </w:rPr>
        <w:t>second</w:t>
      </w:r>
      <w:r w:rsidR="008405BE">
        <w:rPr>
          <w:color w:val="000000"/>
          <w:highlight w:val="white"/>
        </w:rPr>
        <w:t xml:space="preserve"> chapter will briefly </w:t>
      </w:r>
    </w:p>
    <w:p w14:paraId="4B26E74A" w14:textId="6F18DC41" w:rsidR="0021637B" w:rsidRDefault="00B4576D" w:rsidP="00CB0C55">
      <w:pPr>
        <w:spacing w:line="360" w:lineRule="auto"/>
        <w:jc w:val="both"/>
      </w:pPr>
      <w:r>
        <w:rPr>
          <w:color w:val="000000"/>
          <w:highlight w:val="white"/>
        </w:rPr>
        <w:t>Describe the institutional setting in the Netherlands</w:t>
      </w:r>
      <w:r w:rsidR="008405BE">
        <w:rPr>
          <w:color w:val="000000"/>
          <w:highlight w:val="white"/>
        </w:rPr>
        <w:t xml:space="preserve">. The </w:t>
      </w:r>
      <w:r w:rsidR="00140FF4">
        <w:rPr>
          <w:color w:val="000000"/>
          <w:highlight w:val="white"/>
        </w:rPr>
        <w:t>third</w:t>
      </w:r>
      <w:r w:rsidR="008405BE">
        <w:rPr>
          <w:color w:val="000000"/>
          <w:highlight w:val="white"/>
        </w:rPr>
        <w:t xml:space="preserve"> chapter will describe the data</w:t>
      </w:r>
      <w:r w:rsidR="00140FF4">
        <w:rPr>
          <w:color w:val="000000"/>
          <w:highlight w:val="white"/>
        </w:rPr>
        <w:t xml:space="preserve"> and the variables used in this study</w:t>
      </w:r>
      <w:r w:rsidR="008405BE">
        <w:rPr>
          <w:color w:val="000000"/>
          <w:highlight w:val="white"/>
        </w:rPr>
        <w:t>.</w:t>
      </w:r>
      <w:r w:rsidR="00CB0C55">
        <w:rPr>
          <w:color w:val="000000"/>
          <w:highlight w:val="white"/>
        </w:rPr>
        <w:t xml:space="preserve"> The </w:t>
      </w:r>
      <w:r w:rsidR="00140FF4">
        <w:rPr>
          <w:color w:val="000000"/>
          <w:highlight w:val="white"/>
        </w:rPr>
        <w:t>fourth</w:t>
      </w:r>
      <w:r w:rsidR="00CB0C55">
        <w:rPr>
          <w:color w:val="000000"/>
          <w:highlight w:val="white"/>
        </w:rPr>
        <w:t xml:space="preserve"> chapter will describe the</w:t>
      </w:r>
      <w:r w:rsidR="00140FF4">
        <w:rPr>
          <w:color w:val="000000"/>
          <w:highlight w:val="white"/>
        </w:rPr>
        <w:t xml:space="preserve"> different</w:t>
      </w:r>
      <w:r w:rsidR="00CB0C55">
        <w:rPr>
          <w:color w:val="000000"/>
          <w:highlight w:val="white"/>
        </w:rPr>
        <w:t xml:space="preserve"> statistical methods </w:t>
      </w:r>
      <w:r>
        <w:rPr>
          <w:color w:val="000000"/>
          <w:highlight w:val="white"/>
        </w:rPr>
        <w:t>used. Here</w:t>
      </w:r>
      <w:r w:rsidR="0057467B">
        <w:rPr>
          <w:color w:val="000000"/>
          <w:highlight w:val="white"/>
        </w:rPr>
        <w:t>, the methods for identifying the</w:t>
      </w:r>
      <w:r w:rsidR="00CB0C55">
        <w:rPr>
          <w:color w:val="000000"/>
          <w:highlight w:val="white"/>
        </w:rPr>
        <w:t xml:space="preserve"> correlation </w:t>
      </w:r>
      <w:r w:rsidR="0057467B">
        <w:rPr>
          <w:color w:val="000000"/>
          <w:highlight w:val="white"/>
        </w:rPr>
        <w:t xml:space="preserve">and </w:t>
      </w:r>
      <w:r w:rsidR="00CB0C55">
        <w:rPr>
          <w:color w:val="000000"/>
          <w:highlight w:val="white"/>
        </w:rPr>
        <w:t>causal relationship</w:t>
      </w:r>
      <w:r w:rsidR="0057467B">
        <w:rPr>
          <w:color w:val="000000"/>
          <w:highlight w:val="white"/>
        </w:rPr>
        <w:t>s</w:t>
      </w:r>
      <w:r w:rsidR="00CB0C55">
        <w:rPr>
          <w:color w:val="000000"/>
          <w:highlight w:val="white"/>
        </w:rPr>
        <w:t xml:space="preserve"> </w:t>
      </w:r>
      <w:r w:rsidR="0057467B">
        <w:rPr>
          <w:color w:val="000000"/>
          <w:highlight w:val="white"/>
        </w:rPr>
        <w:t>between wealth and health will be further discussed</w:t>
      </w:r>
      <w:r w:rsidR="00CB0C55">
        <w:rPr>
          <w:color w:val="000000"/>
          <w:highlight w:val="white"/>
        </w:rPr>
        <w:t xml:space="preserve">. The </w:t>
      </w:r>
      <w:r w:rsidR="00140FF4">
        <w:rPr>
          <w:color w:val="000000"/>
          <w:highlight w:val="white"/>
        </w:rPr>
        <w:t>fifth</w:t>
      </w:r>
      <w:r w:rsidR="00CB0C55">
        <w:rPr>
          <w:color w:val="000000"/>
          <w:highlight w:val="white"/>
        </w:rPr>
        <w:t xml:space="preserve"> chapter present</w:t>
      </w:r>
      <w:r w:rsidR="0057467B">
        <w:rPr>
          <w:color w:val="000000"/>
          <w:highlight w:val="white"/>
        </w:rPr>
        <w:t>s</w:t>
      </w:r>
      <w:r w:rsidR="00CB0C55">
        <w:rPr>
          <w:color w:val="000000"/>
          <w:highlight w:val="white"/>
        </w:rPr>
        <w:t xml:space="preserve"> the results </w:t>
      </w:r>
      <w:r w:rsidR="0057467B">
        <w:rPr>
          <w:color w:val="000000"/>
          <w:highlight w:val="white"/>
        </w:rPr>
        <w:t>of</w:t>
      </w:r>
      <w:r w:rsidR="00140FF4">
        <w:rPr>
          <w:color w:val="000000"/>
          <w:highlight w:val="white"/>
        </w:rPr>
        <w:t xml:space="preserve"> the statistical analyse</w:t>
      </w:r>
      <w:r w:rsidR="00CB0C55">
        <w:rPr>
          <w:color w:val="000000"/>
          <w:highlight w:val="white"/>
        </w:rPr>
        <w:t>s.</w:t>
      </w:r>
      <w:r w:rsidR="008405BE">
        <w:rPr>
          <w:color w:val="000000"/>
          <w:highlight w:val="white"/>
        </w:rPr>
        <w:t xml:space="preserve"> The </w:t>
      </w:r>
      <w:r w:rsidR="00140FF4">
        <w:rPr>
          <w:color w:val="000000"/>
          <w:highlight w:val="white"/>
        </w:rPr>
        <w:t>sixth</w:t>
      </w:r>
      <w:r w:rsidR="008405BE">
        <w:rPr>
          <w:color w:val="000000"/>
          <w:highlight w:val="white"/>
        </w:rPr>
        <w:t xml:space="preserve"> </w:t>
      </w:r>
      <w:r w:rsidR="008405BE">
        <w:rPr>
          <w:color w:val="000000"/>
          <w:highlight w:val="white"/>
        </w:rPr>
        <w:lastRenderedPageBreak/>
        <w:t>chapter will present results from different robustness tests</w:t>
      </w:r>
      <w:r w:rsidR="00CB0C55">
        <w:rPr>
          <w:color w:val="000000"/>
          <w:highlight w:val="white"/>
        </w:rPr>
        <w:t xml:space="preserve"> and the final chapter will </w:t>
      </w:r>
      <w:r w:rsidR="008405BE">
        <w:rPr>
          <w:color w:val="000000"/>
        </w:rPr>
        <w:t>conclude this paper and present some improvements and ideas for further research</w:t>
      </w:r>
    </w:p>
    <w:p w14:paraId="2E83D7AD" w14:textId="77777777" w:rsidR="0021637B" w:rsidRDefault="0021637B" w:rsidP="00CB0C55">
      <w:pPr>
        <w:spacing w:line="360" w:lineRule="auto"/>
        <w:jc w:val="both"/>
        <w:rPr>
          <w:b/>
          <w:bCs/>
          <w:color w:val="000000"/>
          <w:highlight w:val="white"/>
        </w:rPr>
      </w:pPr>
    </w:p>
    <w:p w14:paraId="12F5E0DE" w14:textId="77777777" w:rsidR="0021637B" w:rsidRDefault="00CB0C55" w:rsidP="00644472">
      <w:pPr>
        <w:pStyle w:val="Heading1"/>
      </w:pPr>
      <w:r>
        <w:rPr>
          <w:highlight w:val="white"/>
        </w:rPr>
        <w:t>Related literature:</w:t>
      </w:r>
    </w:p>
    <w:p w14:paraId="7DC05007" w14:textId="322EE30D" w:rsidR="0021637B" w:rsidRDefault="00CB0C55" w:rsidP="00CD67CA">
      <w:pPr>
        <w:spacing w:line="360" w:lineRule="auto"/>
      </w:pPr>
      <w:r>
        <w:rPr>
          <w:highlight w:val="white"/>
        </w:rPr>
        <w:t xml:space="preserve">In their article </w:t>
      </w:r>
      <w:r>
        <w:rPr>
          <w:i/>
          <w:iCs/>
          <w:highlight w:val="white"/>
        </w:rPr>
        <w:t>Should Health Studies Measure Wealth</w:t>
      </w:r>
      <w:r>
        <w:rPr>
          <w:highlight w:val="white"/>
        </w:rPr>
        <w:t xml:space="preserve">, Pollack et al. (2007) systematically analyze a total of 29 articles that used health as the dependent </w:t>
      </w:r>
      <w:del w:id="10" w:author="Simon ter Meulen" w:date="2019-01-25T08:36:00Z">
        <w:r w:rsidDel="0057467B">
          <w:rPr>
            <w:highlight w:val="white"/>
          </w:rPr>
          <w:delText xml:space="preserve"> </w:delText>
        </w:r>
      </w:del>
      <w:r>
        <w:rPr>
          <w:highlight w:val="white"/>
        </w:rPr>
        <w:t>variable and wealth and at least one other socioeconomic-status variable as independent variables. Of the 29 articles analyzed, 14 used self assed health as their health variable. Most of those articles reported positive or mixed results. The other 15 articles used different variables for health such as: mortality, chronic conditions, functional status and mental health. Of the total of 29 studies, 15 found positive results, 10 found mixed results and only 4 found negative results. They conclude that there is a significant correlation between healt</w:t>
      </w:r>
      <w:bookmarkStart w:id="11" w:name="_GoBack1"/>
      <w:bookmarkEnd w:id="11"/>
      <w:r w:rsidR="00356794">
        <w:rPr>
          <w:highlight w:val="white"/>
        </w:rPr>
        <w:t>h and wealth. The correlation between health and wealth was most significant</w:t>
      </w:r>
      <w:r>
        <w:rPr>
          <w:highlight w:val="white"/>
        </w:rPr>
        <w:t xml:space="preserve"> when the wealth variables were constructed from detailed questions instead of simpler questions (for example just a single question). It should however be noted that they only check for correlation</w:t>
      </w:r>
      <w:r w:rsidR="0057467B">
        <w:rPr>
          <w:highlight w:val="white"/>
        </w:rPr>
        <w:t>s</w:t>
      </w:r>
      <w:r>
        <w:rPr>
          <w:highlight w:val="white"/>
        </w:rPr>
        <w:t xml:space="preserve"> and do not address causality.</w:t>
      </w:r>
    </w:p>
    <w:p w14:paraId="55CB2343" w14:textId="5C716EF5" w:rsidR="00BD6F98" w:rsidRDefault="00CB0C55" w:rsidP="00CD67CA">
      <w:pPr>
        <w:spacing w:line="360" w:lineRule="auto"/>
        <w:rPr>
          <w:highlight w:val="white"/>
        </w:rPr>
      </w:pPr>
      <w:r>
        <w:rPr>
          <w:highlight w:val="white"/>
        </w:rPr>
        <w:tab/>
        <w:t>There are however some studies that do address causality in the he</w:t>
      </w:r>
      <w:r w:rsidR="00666727">
        <w:rPr>
          <w:highlight w:val="white"/>
        </w:rPr>
        <w:t xml:space="preserve">alth wealth connection and some </w:t>
      </w:r>
      <w:r>
        <w:rPr>
          <w:highlight w:val="white"/>
        </w:rPr>
        <w:t xml:space="preserve">find insignificant causal effects. Meer et al. (2003) use a straightforward instrumental variable strategy to deal with the endogeneity. They use inheritance as the instrument </w:t>
      </w:r>
      <w:r w:rsidR="00BD6F98">
        <w:rPr>
          <w:highlight w:val="white"/>
        </w:rPr>
        <w:t>because, they reason,</w:t>
      </w:r>
      <w:r>
        <w:rPr>
          <w:highlight w:val="white"/>
        </w:rPr>
        <w:t xml:space="preserve"> it does affect health but does not directly affect health nor is it affected by health</w:t>
      </w:r>
      <w:r w:rsidR="00BD6F98">
        <w:rPr>
          <w:highlight w:val="white"/>
        </w:rPr>
        <w:t>. T</w:t>
      </w:r>
      <w:r>
        <w:rPr>
          <w:highlight w:val="white"/>
        </w:rPr>
        <w:t>hey do not find a significant effect from wealth on health</w:t>
      </w:r>
      <w:r w:rsidR="00BD6F98">
        <w:rPr>
          <w:highlight w:val="white"/>
        </w:rPr>
        <w:t xml:space="preserve"> by using inheritance as the instrument variable</w:t>
      </w:r>
      <w:r>
        <w:rPr>
          <w:highlight w:val="white"/>
        </w:rPr>
        <w:t xml:space="preserve">. They conclude that short run changes in wealth do not affect health. They do however note: “This finding does not rule out the possibility of a long-term impact of wealth on health” (Meer et al., 2003, p. 729). Kim and </w:t>
      </w:r>
      <w:proofErr w:type="spellStart"/>
      <w:r>
        <w:rPr>
          <w:highlight w:val="white"/>
        </w:rPr>
        <w:t>Ruhm</w:t>
      </w:r>
      <w:proofErr w:type="spellEnd"/>
      <w:r>
        <w:rPr>
          <w:highlight w:val="white"/>
        </w:rPr>
        <w:t xml:space="preserve"> (2012) also use inheritance as exogenous wealth shocks and also find no significant effect on health.</w:t>
      </w:r>
      <w:r w:rsidR="00BD6F98" w:rsidRPr="00BD6F98">
        <w:rPr>
          <w:highlight w:val="white"/>
        </w:rPr>
        <w:t xml:space="preserve"> </w:t>
      </w:r>
      <w:r w:rsidR="00BD6F98">
        <w:rPr>
          <w:highlight w:val="white"/>
        </w:rPr>
        <w:t>Au and Johnston (2015) even find that wealth shocks in the form of inheritance might even increase obesity in women. As obesity is an indicator o</w:t>
      </w:r>
      <w:r w:rsidR="00FF06A4">
        <w:rPr>
          <w:highlight w:val="white"/>
        </w:rPr>
        <w:t>f</w:t>
      </w:r>
      <w:r w:rsidR="00BD6F98">
        <w:rPr>
          <w:highlight w:val="white"/>
        </w:rPr>
        <w:t xml:space="preserve"> not so good health, this result is surprising as it contradicts the positive correlation between wealth and health.</w:t>
      </w:r>
      <w:ins w:id="12" w:author="Simon ter Meulen" w:date="2019-01-25T08:38:00Z">
        <w:r w:rsidR="0057467B">
          <w:rPr>
            <w:highlight w:val="white"/>
          </w:rPr>
          <w:t xml:space="preserve"> What about the correlation between genes and </w:t>
        </w:r>
        <w:proofErr w:type="spellStart"/>
        <w:r w:rsidR="0057467B">
          <w:rPr>
            <w:highlight w:val="white"/>
          </w:rPr>
          <w:t>inherentences</w:t>
        </w:r>
        <w:proofErr w:type="spellEnd"/>
        <w:r w:rsidR="0057467B">
          <w:rPr>
            <w:highlight w:val="white"/>
          </w:rPr>
          <w:t xml:space="preserve">? It seems that there exclusion </w:t>
        </w:r>
      </w:ins>
      <w:ins w:id="13" w:author="Simon ter Meulen" w:date="2019-01-25T08:39:00Z">
        <w:r w:rsidR="0057467B">
          <w:rPr>
            <w:highlight w:val="white"/>
          </w:rPr>
          <w:t>restriction</w:t>
        </w:r>
      </w:ins>
      <w:ins w:id="14" w:author="Simon ter Meulen" w:date="2019-01-25T08:38:00Z">
        <w:r w:rsidR="0057467B">
          <w:rPr>
            <w:highlight w:val="white"/>
          </w:rPr>
          <w:t xml:space="preserve"> </w:t>
        </w:r>
      </w:ins>
      <w:ins w:id="15" w:author="Simon ter Meulen" w:date="2019-01-25T08:39:00Z">
        <w:r w:rsidR="0057467B">
          <w:rPr>
            <w:highlight w:val="white"/>
          </w:rPr>
          <w:t xml:space="preserve">is trivially violated. </w:t>
        </w:r>
      </w:ins>
    </w:p>
    <w:p w14:paraId="6D14B1F4" w14:textId="77777777" w:rsidR="0021637B" w:rsidRDefault="00CB0C55" w:rsidP="00CD67CA">
      <w:pPr>
        <w:spacing w:line="360" w:lineRule="auto"/>
      </w:pPr>
      <w:r>
        <w:rPr>
          <w:highlight w:val="white"/>
        </w:rPr>
        <w:tab/>
      </w:r>
      <w:proofErr w:type="spellStart"/>
      <w:r>
        <w:rPr>
          <w:highlight w:val="white"/>
        </w:rPr>
        <w:t>Apouey</w:t>
      </w:r>
      <w:proofErr w:type="spellEnd"/>
      <w:r>
        <w:rPr>
          <w:highlight w:val="white"/>
        </w:rPr>
        <w:t xml:space="preserve"> and Clark (2015)</w:t>
      </w:r>
      <w:r w:rsidR="00BD6F98">
        <w:rPr>
          <w:rFonts w:ascii="Times New Roman" w:hAnsi="Times New Roman" w:cs="Times New Roman"/>
          <w:highlight w:val="white"/>
        </w:rPr>
        <w:t xml:space="preserve"> </w:t>
      </w:r>
      <w:r>
        <w:rPr>
          <w:highlight w:val="white"/>
        </w:rPr>
        <w:t xml:space="preserve">also find small or negligible effects on general health using lottery winnings and inheritance as instruments. They do however find that lottery winnings do produce better mental health but also increase smoking and social drinking. They note that “health is not a holistic concept, and we need to both be clear about what kind of health we are talking about and be ready for the possibility that different types of health behave in very different ways” (p. 536). </w:t>
      </w:r>
    </w:p>
    <w:p w14:paraId="4DFBDE11" w14:textId="77777777" w:rsidR="00BD6F98" w:rsidRDefault="00BD6F98" w:rsidP="00BD6F98">
      <w:pPr>
        <w:spacing w:line="360" w:lineRule="auto"/>
        <w:ind w:firstLine="720"/>
      </w:pPr>
      <w:r>
        <w:rPr>
          <w:highlight w:val="white"/>
        </w:rPr>
        <w:lastRenderedPageBreak/>
        <w:t>It could however be argued that inheritance might not be a good instrument to find a causal effect in this case. Most people will know whether or not they will inherit something. Because people know they will inherit something it will not come as a truly exogenous wealth shock. They will make their decisions prior to receiving the inheritance with the inheritance in mind, therefore it could have an effect on health before the inheritance is inherited .</w:t>
      </w:r>
      <w:r>
        <w:t xml:space="preserve"> Since winning the lottery is less predictable, lottery winnings might be a better instrument in this case.</w:t>
      </w:r>
    </w:p>
    <w:p w14:paraId="528318E7" w14:textId="77777777" w:rsidR="0021637B" w:rsidRDefault="00BD6F98" w:rsidP="00CD67CA">
      <w:pPr>
        <w:spacing w:line="360" w:lineRule="auto"/>
      </w:pPr>
      <w:r>
        <w:rPr>
          <w:highlight w:val="white"/>
        </w:rPr>
        <w:tab/>
        <w:t xml:space="preserve">Michaud and </w:t>
      </w:r>
      <w:proofErr w:type="spellStart"/>
      <w:r>
        <w:rPr>
          <w:highlight w:val="white"/>
        </w:rPr>
        <w:t>Soest</w:t>
      </w:r>
      <w:proofErr w:type="spellEnd"/>
      <w:r>
        <w:rPr>
          <w:highlight w:val="white"/>
        </w:rPr>
        <w:t xml:space="preserve"> (2008)</w:t>
      </w:r>
      <w:r w:rsidR="00CB0C55">
        <w:rPr>
          <w:highlight w:val="white"/>
        </w:rPr>
        <w:t xml:space="preserve"> also find no causal effects of wealth on health. They use a dynamic panel data model to test for the causality. As they note in their conclusion, the data they use consists only of elderly couples. They suggest that there might be a causal effect in different age  groups and that it would be interesting to see if there are differences </w:t>
      </w:r>
      <w:r>
        <w:rPr>
          <w:highlight w:val="white"/>
        </w:rPr>
        <w:t>between</w:t>
      </w:r>
      <w:r w:rsidR="00CB0C55">
        <w:rPr>
          <w:highlight w:val="white"/>
        </w:rPr>
        <w:t xml:space="preserve"> countries to see if institutions have an impact on the possible causal relationship.</w:t>
      </w:r>
    </w:p>
    <w:p w14:paraId="0A5F30E2" w14:textId="1DB4615E" w:rsidR="0021637B" w:rsidRDefault="00CB0C55" w:rsidP="00CD67CA">
      <w:pPr>
        <w:spacing w:line="360" w:lineRule="auto"/>
      </w:pPr>
      <w:r>
        <w:rPr>
          <w:highlight w:val="white"/>
        </w:rPr>
        <w:tab/>
        <w:t xml:space="preserve">There are studies that do find a significant causal effect of wealth on health. </w:t>
      </w:r>
      <w:proofErr w:type="spellStart"/>
      <w:r>
        <w:rPr>
          <w:highlight w:val="white"/>
        </w:rPr>
        <w:t>Cai</w:t>
      </w:r>
      <w:proofErr w:type="spellEnd"/>
      <w:r>
        <w:rPr>
          <w:highlight w:val="white"/>
        </w:rPr>
        <w:t xml:space="preserve"> (2009)</w:t>
      </w:r>
      <w:r w:rsidR="0057467B">
        <w:rPr>
          <w:highlight w:val="white"/>
        </w:rPr>
        <w:t>,</w:t>
      </w:r>
      <w:r w:rsidR="00641BD1">
        <w:rPr>
          <w:highlight w:val="white"/>
        </w:rPr>
        <w:t xml:space="preserve"> for example</w:t>
      </w:r>
      <w:r w:rsidR="003473BC">
        <w:rPr>
          <w:highlight w:val="white"/>
        </w:rPr>
        <w:t>,</w:t>
      </w:r>
      <w:r w:rsidR="00641BD1">
        <w:rPr>
          <w:highlight w:val="white"/>
        </w:rPr>
        <w:t xml:space="preserve"> </w:t>
      </w:r>
      <w:r>
        <w:rPr>
          <w:highlight w:val="white"/>
        </w:rPr>
        <w:t>focuses on health transitions instead of health status itself to avoid the endogeneity of wealth and health. She finds that wealthy people are less likely of transitioning from healthy to unhealthy compared to people in the lower end of the wealth distribution</w:t>
      </w:r>
      <w:r w:rsidR="00356794">
        <w:rPr>
          <w:highlight w:val="white"/>
        </w:rPr>
        <w:t xml:space="preserve"> in Australia</w:t>
      </w:r>
      <w:r>
        <w:rPr>
          <w:highlight w:val="white"/>
        </w:rPr>
        <w:t>. This, she argues, is evidence that there might be a causal effect of wealth on health</w:t>
      </w:r>
      <w:r w:rsidR="00356794">
        <w:rPr>
          <w:highlight w:val="white"/>
        </w:rPr>
        <w:t xml:space="preserve"> in Australia</w:t>
      </w:r>
      <w:r>
        <w:rPr>
          <w:highlight w:val="white"/>
        </w:rPr>
        <w:t xml:space="preserve">.  She proposes four different explanations of the causal effect of wealth on health. Firstly, because the study focuses on people in Australia malnutrition might </w:t>
      </w:r>
      <w:r w:rsidR="003473BC">
        <w:rPr>
          <w:highlight w:val="white"/>
        </w:rPr>
        <w:t>not be an issue but</w:t>
      </w:r>
      <w:r>
        <w:rPr>
          <w:highlight w:val="white"/>
        </w:rPr>
        <w:t xml:space="preserve"> eating less healthy food is associated with people with less economic recourses</w:t>
      </w:r>
      <w:r w:rsidR="00356794">
        <w:rPr>
          <w:highlight w:val="white"/>
        </w:rPr>
        <w:t xml:space="preserve"> such as wealth or income</w:t>
      </w:r>
      <w:r>
        <w:rPr>
          <w:highlight w:val="white"/>
        </w:rPr>
        <w:t>. Secondly, people with more wealth may live in better and healthier environments.  Thirdly, even in a country with universal health care system such as Australia, wealthier people might still receive more health services that less wealthy people. Finally, wealth could give people more freedom in making decisions, thus experiencing less chronic stress which leads to poor health. So there are several ways in which wealth could exert an effect on health. Testing via which effect wealth does affect health was out of the scope of her paper.</w:t>
      </w:r>
      <w:r w:rsidR="00FF06A4">
        <w:t xml:space="preserve"> This study also focusses on whether or not there is a causal effect rather than trying to explain through which channel this causal effect might happen.</w:t>
      </w:r>
    </w:p>
    <w:p w14:paraId="00E31536" w14:textId="77777777" w:rsidR="0021637B" w:rsidRDefault="00CB0C55" w:rsidP="00CD67CA">
      <w:pPr>
        <w:spacing w:line="360" w:lineRule="auto"/>
      </w:pPr>
      <w:r>
        <w:rPr>
          <w:highlight w:val="white"/>
        </w:rPr>
        <w:tab/>
      </w:r>
      <w:bookmarkStart w:id="16" w:name="__UnoMark__2185_363168767"/>
      <w:bookmarkStart w:id="17" w:name="__UnoMark__2196_363168767"/>
      <w:bookmarkStart w:id="18" w:name="__UnoMark__2189_363168767"/>
      <w:bookmarkStart w:id="19" w:name="__UnoMark__2194_363168767"/>
      <w:proofErr w:type="spellStart"/>
      <w:r>
        <w:rPr>
          <w:highlight w:val="white"/>
        </w:rPr>
        <w:t>Keese</w:t>
      </w:r>
      <w:proofErr w:type="spellEnd"/>
      <w:r>
        <w:rPr>
          <w:highlight w:val="white"/>
        </w:rPr>
        <w:t xml:space="preserve"> and Schmitz (2014)</w:t>
      </w:r>
      <w:bookmarkEnd w:id="16"/>
      <w:bookmarkEnd w:id="17"/>
      <w:bookmarkEnd w:id="18"/>
      <w:bookmarkEnd w:id="19"/>
      <w:r>
        <w:rPr>
          <w:highlight w:val="white"/>
        </w:rPr>
        <w:t xml:space="preserve"> find a significant causal effect between indebtedness and worse physical and mental health. They control for the unobserved heterogeneity between health and indebtedness by using fixed-effects methods and also a subsample of constantly employed individuals plus lagged debt variables. By using those methods they reduce the problem of the endogeneity. Although they do not search for a causal relationship between wealth and health, debt is part of net wealth which </w:t>
      </w:r>
      <w:r w:rsidR="003473BC">
        <w:t>is the interest of this paper.</w:t>
      </w:r>
    </w:p>
    <w:p w14:paraId="0DB76D6F" w14:textId="1D34B2FB" w:rsidR="002624B1" w:rsidRPr="00644472" w:rsidRDefault="00356794" w:rsidP="00644472">
      <w:pPr>
        <w:spacing w:line="360" w:lineRule="auto"/>
      </w:pPr>
      <w:r>
        <w:tab/>
        <w:t>This paper contributes to the current literature in two ways.</w:t>
      </w:r>
      <w:r w:rsidR="00644472">
        <w:t xml:space="preserve"> Firstly, after a thorough search for literature another paper that uses a difference in differences analysis using the change in housing prices caused by the financial crisis to estimate the causal effect from wealth to health has not been </w:t>
      </w:r>
      <w:r w:rsidR="00644472">
        <w:lastRenderedPageBreak/>
        <w:t xml:space="preserve">found. Secondly, this paper extends the method used by </w:t>
      </w:r>
      <w:proofErr w:type="spellStart"/>
      <w:r w:rsidR="00644472">
        <w:t>Cai</w:t>
      </w:r>
      <w:proofErr w:type="spellEnd"/>
      <w:r w:rsidR="00644472">
        <w:t xml:space="preserve"> (2009) in which she uses health transitions to estimate the causal effect of wealth on health to data from the Netherlands. </w:t>
      </w:r>
    </w:p>
    <w:p w14:paraId="50EE041E" w14:textId="77777777" w:rsidR="0021637B" w:rsidRDefault="00CB0C55" w:rsidP="00644472">
      <w:pPr>
        <w:pStyle w:val="Heading1"/>
      </w:pPr>
      <w:r>
        <w:rPr>
          <w:highlight w:val="white"/>
        </w:rPr>
        <w:t>Institutional section:</w:t>
      </w:r>
    </w:p>
    <w:p w14:paraId="5620CB5A" w14:textId="02E929C1" w:rsidR="0021637B" w:rsidRDefault="00CB0C55" w:rsidP="00CB0C55">
      <w:pPr>
        <w:spacing w:line="360" w:lineRule="auto"/>
        <w:jc w:val="both"/>
      </w:pPr>
      <w:r>
        <w:rPr>
          <w:bCs/>
          <w:color w:val="000000"/>
          <w:highlight w:val="white"/>
        </w:rPr>
        <w:t xml:space="preserve">As Michaud and </w:t>
      </w:r>
      <w:proofErr w:type="spellStart"/>
      <w:r>
        <w:rPr>
          <w:bCs/>
          <w:color w:val="000000"/>
          <w:highlight w:val="white"/>
        </w:rPr>
        <w:t>Soest</w:t>
      </w:r>
      <w:proofErr w:type="spellEnd"/>
      <w:r>
        <w:rPr>
          <w:bCs/>
          <w:color w:val="000000"/>
          <w:highlight w:val="white"/>
        </w:rPr>
        <w:t xml:space="preserve"> (2008) pointed out, </w:t>
      </w:r>
      <w:r w:rsidR="00BD4BDB">
        <w:rPr>
          <w:bCs/>
          <w:color w:val="000000"/>
          <w:highlight w:val="white"/>
        </w:rPr>
        <w:t xml:space="preserve">differences in </w:t>
      </w:r>
      <w:r>
        <w:rPr>
          <w:bCs/>
          <w:color w:val="000000"/>
          <w:highlight w:val="white"/>
        </w:rPr>
        <w:t xml:space="preserve">institutions </w:t>
      </w:r>
      <w:r w:rsidR="00BD4BDB">
        <w:rPr>
          <w:bCs/>
          <w:color w:val="000000"/>
          <w:highlight w:val="white"/>
        </w:rPr>
        <w:t xml:space="preserve">between </w:t>
      </w:r>
      <w:r>
        <w:rPr>
          <w:bCs/>
          <w:color w:val="000000"/>
          <w:highlight w:val="white"/>
        </w:rPr>
        <w:t xml:space="preserve">countries might have an impact on the relationship between wealth and health. Since the data consists of respondents from the Netherlands it is important to look at Dutch institutions </w:t>
      </w:r>
      <w:r w:rsidR="00BD4BDB">
        <w:rPr>
          <w:bCs/>
          <w:color w:val="000000"/>
          <w:highlight w:val="white"/>
        </w:rPr>
        <w:t>setting</w:t>
      </w:r>
      <w:r>
        <w:rPr>
          <w:bCs/>
          <w:color w:val="000000"/>
          <w:highlight w:val="white"/>
        </w:rPr>
        <w:t xml:space="preserve">. There are two </w:t>
      </w:r>
      <w:r w:rsidR="00BD4BDB">
        <w:rPr>
          <w:bCs/>
          <w:color w:val="000000"/>
          <w:highlight w:val="white"/>
        </w:rPr>
        <w:t>key features</w:t>
      </w:r>
      <w:r>
        <w:rPr>
          <w:bCs/>
          <w:color w:val="000000"/>
          <w:highlight w:val="white"/>
        </w:rPr>
        <w:t xml:space="preserve"> of </w:t>
      </w:r>
      <w:r w:rsidR="00BD4BDB">
        <w:rPr>
          <w:bCs/>
          <w:color w:val="000000"/>
          <w:highlight w:val="white"/>
        </w:rPr>
        <w:t>Dutch inst</w:t>
      </w:r>
      <w:r w:rsidR="00F063A6">
        <w:rPr>
          <w:bCs/>
          <w:color w:val="000000"/>
          <w:highlight w:val="white"/>
        </w:rPr>
        <w:t>itutio</w:t>
      </w:r>
      <w:r w:rsidR="00BD4BDB">
        <w:rPr>
          <w:bCs/>
          <w:color w:val="000000"/>
          <w:highlight w:val="white"/>
        </w:rPr>
        <w:t>nal context that might impact the relationship between health and wealth</w:t>
      </w:r>
      <w:r>
        <w:rPr>
          <w:bCs/>
          <w:color w:val="000000"/>
          <w:highlight w:val="white"/>
        </w:rPr>
        <w:t>: the obligated health insurance, the paying of salary for a sick person with and without a permanent contract.</w:t>
      </w:r>
    </w:p>
    <w:p w14:paraId="432612C3" w14:textId="568F3BD8" w:rsidR="0021637B" w:rsidRDefault="00CB0C55" w:rsidP="00CB0C55">
      <w:pPr>
        <w:spacing w:line="360" w:lineRule="auto"/>
        <w:jc w:val="both"/>
      </w:pPr>
      <w:r>
        <w:rPr>
          <w:bCs/>
          <w:color w:val="000000"/>
          <w:highlight w:val="white"/>
        </w:rPr>
        <w:tab/>
        <w:t xml:space="preserve">In the Netherlands, every Dutch citizen is obligated to have a health insurance. There is a basic insurance and </w:t>
      </w:r>
      <w:r w:rsidR="00B17EAE">
        <w:rPr>
          <w:bCs/>
          <w:color w:val="000000"/>
          <w:highlight w:val="white"/>
        </w:rPr>
        <w:t xml:space="preserve">the possibility to buy </w:t>
      </w:r>
      <w:r w:rsidR="00B3704A">
        <w:rPr>
          <w:bCs/>
          <w:color w:val="000000"/>
          <w:highlight w:val="white"/>
        </w:rPr>
        <w:t>additional</w:t>
      </w:r>
      <w:r>
        <w:rPr>
          <w:bCs/>
          <w:color w:val="000000"/>
          <w:highlight w:val="white"/>
        </w:rPr>
        <w:t xml:space="preserve"> insurances which </w:t>
      </w:r>
      <w:r w:rsidR="00B3704A">
        <w:rPr>
          <w:bCs/>
          <w:color w:val="000000"/>
          <w:highlight w:val="white"/>
        </w:rPr>
        <w:t>increases coverage</w:t>
      </w:r>
      <w:r>
        <w:rPr>
          <w:bCs/>
          <w:color w:val="000000"/>
          <w:highlight w:val="white"/>
        </w:rPr>
        <w:t>. With the basic insurance all visits to the family physician are covered and if you are treated with a referral from the family physician</w:t>
      </w:r>
      <w:r w:rsidR="00B3704A">
        <w:rPr>
          <w:bCs/>
          <w:color w:val="000000"/>
          <w:highlight w:val="white"/>
        </w:rPr>
        <w:t>,</w:t>
      </w:r>
      <w:r>
        <w:rPr>
          <w:bCs/>
          <w:color w:val="000000"/>
          <w:highlight w:val="white"/>
        </w:rPr>
        <w:t xml:space="preserve"> most of the</w:t>
      </w:r>
      <w:r w:rsidR="00B3704A">
        <w:rPr>
          <w:bCs/>
          <w:color w:val="000000"/>
          <w:highlight w:val="white"/>
        </w:rPr>
        <w:t xml:space="preserve"> referred</w:t>
      </w:r>
      <w:r>
        <w:rPr>
          <w:bCs/>
          <w:color w:val="000000"/>
          <w:highlight w:val="white"/>
        </w:rPr>
        <w:t xml:space="preserve"> treatments are covered as well. There also is a mandatory yearly deductible which is set at a minimum of </w:t>
      </w:r>
      <w:r>
        <w:rPr>
          <w:rFonts w:ascii="Times New Roman" w:hAnsi="Times New Roman" w:cs="Times New Roman"/>
          <w:bCs/>
          <w:color w:val="000000"/>
          <w:highlight w:val="white"/>
        </w:rPr>
        <w:t>€</w:t>
      </w:r>
      <w:r>
        <w:rPr>
          <w:bCs/>
          <w:color w:val="000000"/>
          <w:highlight w:val="white"/>
        </w:rPr>
        <w:t>385 (</w:t>
      </w:r>
      <w:r>
        <w:t xml:space="preserve">Eigen </w:t>
      </w:r>
      <w:proofErr w:type="spellStart"/>
      <w:r>
        <w:t>risico</w:t>
      </w:r>
      <w:proofErr w:type="spellEnd"/>
      <w:r>
        <w:t xml:space="preserve">. </w:t>
      </w:r>
      <w:r>
        <w:rPr>
          <w:lang w:val="nl-NL"/>
        </w:rPr>
        <w:t xml:space="preserve">Wat is het en waarom betaalt u het? - Zilveren Kruis, 2009) </w:t>
      </w:r>
      <w:proofErr w:type="spellStart"/>
      <w:r>
        <w:rPr>
          <w:lang w:val="nl-NL"/>
        </w:rPr>
        <w:t>and</w:t>
      </w:r>
      <w:proofErr w:type="spellEnd"/>
      <w:r>
        <w:rPr>
          <w:lang w:val="nl-NL"/>
        </w:rPr>
        <w:t xml:space="preserve"> a maximum of </w:t>
      </w:r>
      <w:r>
        <w:rPr>
          <w:rFonts w:ascii="Times New Roman" w:hAnsi="Times New Roman" w:cs="Times New Roman"/>
          <w:lang w:val="nl-NL"/>
        </w:rPr>
        <w:t>€</w:t>
      </w:r>
      <w:r>
        <w:rPr>
          <w:lang w:val="nl-NL"/>
        </w:rPr>
        <w:t xml:space="preserve">885. </w:t>
      </w:r>
      <w:r>
        <w:t>The person who buys the insurance can set his own deductible somewhere between those values</w:t>
      </w:r>
      <w:r w:rsidR="003473BC">
        <w:t xml:space="preserve"> and it can be argued that the rational individual who has poor health will always set their deductible as low as possible</w:t>
      </w:r>
      <w:r>
        <w:t>. Someone can also receive a</w:t>
      </w:r>
      <w:r w:rsidR="00165674">
        <w:t xml:space="preserve"> health</w:t>
      </w:r>
      <w:r>
        <w:t xml:space="preserve"> insurance</w:t>
      </w:r>
      <w:r w:rsidR="00B3704A">
        <w:t xml:space="preserve"> subsidy</w:t>
      </w:r>
      <w:r w:rsidR="00165674">
        <w:t>,</w:t>
      </w:r>
      <w:r>
        <w:t xml:space="preserve"> if you are eligible</w:t>
      </w:r>
      <w:r w:rsidR="00216444">
        <w:t>. Whether or not a person is eligible depends on the income of that person. The maximum income to receive the subsidy is €29,562 for a single person and €37,885 for a couple (</w:t>
      </w:r>
      <w:proofErr w:type="spellStart"/>
      <w:r w:rsidR="00216444">
        <w:t>Belastingdienst</w:t>
      </w:r>
      <w:proofErr w:type="spellEnd"/>
      <w:r w:rsidR="00216444">
        <w:t>, 2018).</w:t>
      </w:r>
      <w:r>
        <w:t xml:space="preserve"> Ther</w:t>
      </w:r>
      <w:r w:rsidR="003473BC">
        <w:t>efore, everyone has, and can afford, an health</w:t>
      </w:r>
      <w:r>
        <w:t xml:space="preserve"> insurance. </w:t>
      </w:r>
    </w:p>
    <w:p w14:paraId="26AA9F3A" w14:textId="05307189" w:rsidR="0021637B" w:rsidRDefault="00CB0C55" w:rsidP="00CB0C55">
      <w:pPr>
        <w:spacing w:line="360" w:lineRule="auto"/>
        <w:jc w:val="both"/>
      </w:pPr>
      <w:r>
        <w:tab/>
        <w:t xml:space="preserve">The other </w:t>
      </w:r>
      <w:r w:rsidR="003752A6">
        <w:t xml:space="preserve">feature </w:t>
      </w:r>
      <w:r>
        <w:t>is the paying of salary when you are sick. If someone is sick and has a permanent contract he gets payed at least 70% of their salary in the first year</w:t>
      </w:r>
      <w:r w:rsidR="00216444">
        <w:t xml:space="preserve"> of being sick, whether a person is sick for a week or a year. Someone could receive more than 70% if specified in his or her contract </w:t>
      </w:r>
      <w:r>
        <w:t>.</w:t>
      </w:r>
      <w:r w:rsidR="003752A6">
        <w:t xml:space="preserve"> </w:t>
      </w:r>
      <w:r>
        <w:t>If 70% of the salary is below the minimum loan, they get payed at least the minimum loan</w:t>
      </w:r>
      <w:r w:rsidR="008C08D5">
        <w:t xml:space="preserve"> in the first year</w:t>
      </w:r>
      <w:r>
        <w:t>.</w:t>
      </w:r>
      <w:r w:rsidR="008C08D5">
        <w:t xml:space="preserve"> In the second year of being sick, at least 70% of the salary is continued to be paid but it can be less than the minimum loan. I</w:t>
      </w:r>
      <w:r>
        <w:t xml:space="preserve">f </w:t>
      </w:r>
      <w:r w:rsidR="008C08D5">
        <w:t>a</w:t>
      </w:r>
      <w:r>
        <w:t xml:space="preserve"> person does receive less than the minimum loan in the second year he can apply for a benefit which makes the total income equal to the minimum year. (UWV, </w:t>
      </w:r>
      <w:proofErr w:type="spellStart"/>
      <w:r>
        <w:t>n.d.</w:t>
      </w:r>
      <w:proofErr w:type="spellEnd"/>
      <w:r>
        <w:t xml:space="preserve">) When a person without a permanent contract gets sick, salary will </w:t>
      </w:r>
      <w:r w:rsidR="00CD67CA">
        <w:t>continue to be</w:t>
      </w:r>
      <w:r w:rsidR="003473BC">
        <w:t xml:space="preserve"> paid</w:t>
      </w:r>
      <w:r>
        <w:t xml:space="preserve"> for the duration of the contract. When someone is still sick when the contracts ends, he or she can possibly get a benefit (Het </w:t>
      </w:r>
      <w:proofErr w:type="spellStart"/>
      <w:r>
        <w:t>Juridisch</w:t>
      </w:r>
      <w:proofErr w:type="spellEnd"/>
      <w:r>
        <w:t xml:space="preserve"> </w:t>
      </w:r>
      <w:proofErr w:type="spellStart"/>
      <w:r>
        <w:t>Loket</w:t>
      </w:r>
      <w:proofErr w:type="spellEnd"/>
      <w:r>
        <w:t xml:space="preserve">, </w:t>
      </w:r>
      <w:proofErr w:type="spellStart"/>
      <w:r>
        <w:t>n.d.</w:t>
      </w:r>
      <w:proofErr w:type="spellEnd"/>
      <w:r>
        <w:t xml:space="preserve">). </w:t>
      </w:r>
      <w:r w:rsidR="00C63542">
        <w:t>Overall</w:t>
      </w:r>
      <w:r>
        <w:t>, someone who has an income from working but is unable to keep working due to poor health will keep roughly the same income.</w:t>
      </w:r>
      <w:r w:rsidR="00C63542">
        <w:t xml:space="preserve"> And will not impact wealth (at least in the short run)?</w:t>
      </w:r>
    </w:p>
    <w:p w14:paraId="7AAB4C7C" w14:textId="1B7A30E8" w:rsidR="0021637B" w:rsidRDefault="00CB0C55" w:rsidP="00CB0C55">
      <w:pPr>
        <w:spacing w:line="360" w:lineRule="auto"/>
        <w:jc w:val="both"/>
      </w:pPr>
      <w:r>
        <w:lastRenderedPageBreak/>
        <w:tab/>
        <w:t>Since every Dutch person will have an insurance, a causal effect from health to wealth is less likely in the Netherlands than in other countries where not everyone has a health insurance. The reason for that is the fact that the negative health shocks caused by treatment of a disease or hospital care are being paid by the insurance. Therefore the negative wealth shock of for example hospital treatment is almost non-existent.</w:t>
      </w:r>
      <w:r w:rsidR="00CD1C7C">
        <w:t xml:space="preserve"> </w:t>
      </w:r>
      <w:ins w:id="20" w:author="Simon ter Meulen" w:date="2019-01-25T09:19:00Z">
        <w:r w:rsidR="0012486A">
          <w:t>[Good, also mention this in the introduction and the discussion on why the literature find different effects.]</w:t>
        </w:r>
      </w:ins>
    </w:p>
    <w:p w14:paraId="18A217C7" w14:textId="2E804A32" w:rsidR="0021637B" w:rsidRDefault="00CB0C55" w:rsidP="00CB0C55">
      <w:pPr>
        <w:spacing w:line="360" w:lineRule="auto"/>
        <w:jc w:val="both"/>
      </w:pPr>
      <w:r>
        <w:tab/>
        <w:t xml:space="preserve">Also, because an income is not lost when a person is unable to work due to health problems a causal effect from health to wealth is less likely to exists in the Netherlands. Because someone keep an income when they are unable to work due to poor health, wealth is less likely to be impacted by bad health in the </w:t>
      </w:r>
      <w:r w:rsidR="0012486A">
        <w:t>short</w:t>
      </w:r>
      <w:r>
        <w:t xml:space="preserve"> run.</w:t>
      </w:r>
      <w:ins w:id="21" w:author="Simon ter Meulen" w:date="2019-01-25T09:20:00Z">
        <w:r w:rsidR="0012486A">
          <w:t xml:space="preserve"> You forget about job changes and/or wage increases.</w:t>
        </w:r>
      </w:ins>
      <w:r>
        <w:t xml:space="preserve"> Also because the height of the benefit depends on the income before a person gets sick, people do not only keep an income but also an income which is in line with their income before becoming sick.</w:t>
      </w:r>
    </w:p>
    <w:p w14:paraId="1D76E1F8" w14:textId="77777777" w:rsidR="0021637B" w:rsidRDefault="00426849" w:rsidP="00CB0C55">
      <w:pPr>
        <w:spacing w:line="360" w:lineRule="auto"/>
        <w:jc w:val="both"/>
      </w:pPr>
      <w:r>
        <w:tab/>
        <w:t xml:space="preserve">Hurd and </w:t>
      </w:r>
      <w:proofErr w:type="spellStart"/>
      <w:r>
        <w:t>Kapteyn</w:t>
      </w:r>
      <w:proofErr w:type="spellEnd"/>
      <w:r>
        <w:t xml:space="preserve"> (2005) also point there are “generous income maintenance provisions [that] aim to mitigate any adverse effect of health related earnings interruptions” (Hurd &amp; </w:t>
      </w:r>
      <w:proofErr w:type="spellStart"/>
      <w:r>
        <w:t>Kapteyn</w:t>
      </w:r>
      <w:proofErr w:type="spellEnd"/>
      <w:r>
        <w:t>, 2005, p. 311) in the Netherlands. They add to this that since healthcare is basically universal, the explanation that different access to healthcare is due to differences in wealth or income  is of limited importance.</w:t>
      </w:r>
    </w:p>
    <w:p w14:paraId="74C7B52B" w14:textId="77777777" w:rsidR="0021637B" w:rsidRDefault="0021637B" w:rsidP="00CB0C55">
      <w:pPr>
        <w:spacing w:line="360" w:lineRule="auto"/>
        <w:jc w:val="both"/>
      </w:pPr>
    </w:p>
    <w:p w14:paraId="2C7E16CD" w14:textId="77777777" w:rsidR="0021637B" w:rsidRDefault="00CB0C55" w:rsidP="00644472">
      <w:pPr>
        <w:pStyle w:val="Heading1"/>
        <w:rPr>
          <w:highlight w:val="white"/>
        </w:rPr>
      </w:pPr>
      <w:r>
        <w:rPr>
          <w:highlight w:val="white"/>
        </w:rPr>
        <w:t>Data</w:t>
      </w:r>
    </w:p>
    <w:p w14:paraId="7C3D8AC3" w14:textId="74113F84" w:rsidR="0021637B" w:rsidRPr="003473BC" w:rsidRDefault="00CB0C55" w:rsidP="00CB0C55">
      <w:pPr>
        <w:spacing w:line="360" w:lineRule="auto"/>
        <w:jc w:val="both"/>
        <w:rPr>
          <w:rFonts w:ascii="OpenSymbol" w:eastAsia="OpenSymbol" w:hAnsi="OpenSymbol" w:cs="OpenSymbol"/>
          <w:highlight w:val="white"/>
        </w:rPr>
      </w:pPr>
      <w:r>
        <w:rPr>
          <w:highlight w:val="white"/>
        </w:rPr>
        <w:t xml:space="preserve">The data consists of different (yearly) waves from the DHS. The data is collected every year by the </w:t>
      </w:r>
      <w:proofErr w:type="spellStart"/>
      <w:r w:rsidR="00B17EAE">
        <w:rPr>
          <w:highlight w:val="white"/>
        </w:rPr>
        <w:t>CenterData</w:t>
      </w:r>
      <w:proofErr w:type="spellEnd"/>
      <w:r>
        <w:rPr>
          <w:highlight w:val="white"/>
        </w:rPr>
        <w:t xml:space="preserve">. The DHS consists of six questionnaires, General Information on the Household, Household and Work, Accommodation and Mortgages, Health and Income, Assets and Liabilities and Economic and Psychological Concepts. (“DHS data access | CentERdata.nl,” </w:t>
      </w:r>
      <w:proofErr w:type="spellStart"/>
      <w:r>
        <w:rPr>
          <w:highlight w:val="white"/>
        </w:rPr>
        <w:t>n</w:t>
      </w:r>
      <w:r>
        <w:rPr>
          <w:rStyle w:val="Bullets"/>
          <w:highlight w:val="white"/>
        </w:rPr>
        <w:t>.d.</w:t>
      </w:r>
      <w:proofErr w:type="spellEnd"/>
      <w:r>
        <w:rPr>
          <w:rStyle w:val="Bullets"/>
          <w:highlight w:val="white"/>
        </w:rPr>
        <w:t>)</w:t>
      </w:r>
      <w:r w:rsidR="003473BC">
        <w:rPr>
          <w:rStyle w:val="Bullets"/>
          <w:highlight w:val="white"/>
        </w:rPr>
        <w:t xml:space="preserve"> </w:t>
      </w:r>
      <w:r>
        <w:rPr>
          <w:highlight w:val="white"/>
        </w:rPr>
        <w:t>Besides th</w:t>
      </w:r>
      <w:r w:rsidR="00B17EAE">
        <w:rPr>
          <w:highlight w:val="white"/>
        </w:rPr>
        <w:t xml:space="preserve">e questionnaire data, the </w:t>
      </w:r>
      <w:proofErr w:type="spellStart"/>
      <w:r w:rsidR="00B17EAE">
        <w:rPr>
          <w:highlight w:val="white"/>
        </w:rPr>
        <w:t>CenterD</w:t>
      </w:r>
      <w:r>
        <w:rPr>
          <w:highlight w:val="white"/>
        </w:rPr>
        <w:t>ata</w:t>
      </w:r>
      <w:proofErr w:type="spellEnd"/>
      <w:r>
        <w:rPr>
          <w:highlight w:val="white"/>
        </w:rPr>
        <w:t xml:space="preserve"> also provides two aggregated data files, the aggregated income data and the aggregated wealth data. This paper will only use the Health and Income questionnaire which includes the self-rated health variable and the aggregated wealth data. The aggregated wealth data is made up from different questionnaires and consists of all the</w:t>
      </w:r>
      <w:r>
        <w:rPr>
          <w:rStyle w:val="Bullets"/>
          <w:highlight w:val="white"/>
        </w:rPr>
        <w:t xml:space="preserve"> </w:t>
      </w:r>
      <w:r>
        <w:rPr>
          <w:highlight w:val="white"/>
        </w:rPr>
        <w:t>assets and liabilities someone might have.</w:t>
      </w:r>
    </w:p>
    <w:p w14:paraId="524D7BF5" w14:textId="783A0ACF" w:rsidR="00EB11A9" w:rsidRDefault="00CB0C55" w:rsidP="00CB0C55">
      <w:pPr>
        <w:spacing w:line="360" w:lineRule="auto"/>
        <w:jc w:val="both"/>
      </w:pPr>
      <w:r>
        <w:rPr>
          <w:rStyle w:val="Bullets"/>
          <w:highlight w:val="white"/>
        </w:rPr>
        <w:tab/>
      </w:r>
      <w:r>
        <w:rPr>
          <w:highlight w:val="white"/>
        </w:rPr>
        <w:t>The health variable is a categorical variable with two options, either healthy</w:t>
      </w:r>
      <w:r w:rsidR="00E832F4">
        <w:rPr>
          <w:highlight w:val="white"/>
        </w:rPr>
        <w:t xml:space="preserve"> (1)</w:t>
      </w:r>
      <w:r>
        <w:rPr>
          <w:highlight w:val="white"/>
        </w:rPr>
        <w:t xml:space="preserve"> or not healthy</w:t>
      </w:r>
      <w:r w:rsidR="00E832F4">
        <w:rPr>
          <w:highlight w:val="white"/>
        </w:rPr>
        <w:t xml:space="preserve"> (0)</w:t>
      </w:r>
      <w:r>
        <w:rPr>
          <w:highlight w:val="white"/>
        </w:rPr>
        <w:t xml:space="preserve">. The data received from the DHS has five categories for health: poor, not so good, fair, good and excellent. People were placed in one of these categories by </w:t>
      </w:r>
      <w:proofErr w:type="spellStart"/>
      <w:r>
        <w:rPr>
          <w:highlight w:val="white"/>
        </w:rPr>
        <w:t>self assessment</w:t>
      </w:r>
      <w:proofErr w:type="spellEnd"/>
      <w:r>
        <w:rPr>
          <w:highlight w:val="white"/>
        </w:rPr>
        <w:t xml:space="preserve">. </w:t>
      </w:r>
      <w:proofErr w:type="spellStart"/>
      <w:r>
        <w:rPr>
          <w:highlight w:val="white"/>
        </w:rPr>
        <w:t>Self assessed</w:t>
      </w:r>
      <w:proofErr w:type="spellEnd"/>
      <w:r>
        <w:rPr>
          <w:highlight w:val="white"/>
        </w:rPr>
        <w:t xml:space="preserve"> health is a good predictor for mortality</w:t>
      </w:r>
      <w:r>
        <w:rPr>
          <w:rStyle w:val="Bullets"/>
          <w:highlight w:val="white"/>
        </w:rPr>
        <w:t xml:space="preserve"> </w:t>
      </w:r>
      <w:r>
        <w:rPr>
          <w:highlight w:val="white"/>
        </w:rPr>
        <w:t xml:space="preserve">(Idler &amp; </w:t>
      </w:r>
      <w:proofErr w:type="spellStart"/>
      <w:r>
        <w:rPr>
          <w:highlight w:val="white"/>
        </w:rPr>
        <w:t>Benyamini</w:t>
      </w:r>
      <w:proofErr w:type="spellEnd"/>
      <w:r>
        <w:rPr>
          <w:highlight w:val="white"/>
        </w:rPr>
        <w:t>,</w:t>
      </w:r>
      <w:r w:rsidR="00E832F4">
        <w:rPr>
          <w:highlight w:val="white"/>
        </w:rPr>
        <w:t xml:space="preserve"> 1997)</w:t>
      </w:r>
      <w:r w:rsidR="003473BC">
        <w:rPr>
          <w:highlight w:val="white"/>
        </w:rPr>
        <w:t xml:space="preserve"> </w:t>
      </w:r>
      <w:r>
        <w:rPr>
          <w:highlight w:val="white"/>
        </w:rPr>
        <w:t xml:space="preserve">which is a good indicator for health. </w:t>
      </w:r>
      <w:r w:rsidR="003473BC">
        <w:rPr>
          <w:highlight w:val="white"/>
        </w:rPr>
        <w:t>Individuals</w:t>
      </w:r>
      <w:r>
        <w:rPr>
          <w:highlight w:val="white"/>
        </w:rPr>
        <w:t xml:space="preserve"> who considered themselves to be in poor or not so good health are placed in the </w:t>
      </w:r>
      <w:r>
        <w:rPr>
          <w:highlight w:val="white"/>
        </w:rPr>
        <w:lastRenderedPageBreak/>
        <w:t xml:space="preserve">not healthy category. The persons that consider themselves to be in fair, good or excellent health will be </w:t>
      </w:r>
      <w:r w:rsidR="00EB11A9">
        <w:rPr>
          <w:highlight w:val="white"/>
        </w:rPr>
        <w:t>placed in the healthy category.</w:t>
      </w:r>
    </w:p>
    <w:p w14:paraId="310B4FC7" w14:textId="5F23455A" w:rsidR="0021637B" w:rsidRDefault="00CB0C55" w:rsidP="00CB0C55">
      <w:pPr>
        <w:spacing w:line="360" w:lineRule="auto"/>
        <w:jc w:val="both"/>
      </w:pPr>
      <w:r>
        <w:rPr>
          <w:rStyle w:val="Bullets"/>
          <w:highlight w:val="white"/>
        </w:rPr>
        <w:tab/>
      </w:r>
      <w:r w:rsidR="00E832F4">
        <w:rPr>
          <w:highlight w:val="white"/>
        </w:rPr>
        <w:t>In this paper, wealth is defined as the net wealth of a person</w:t>
      </w:r>
      <w:r>
        <w:rPr>
          <w:highlight w:val="white"/>
        </w:rPr>
        <w:t>. Someone might well own a  nice car and a house, but if he has a loan for the car and two mortgages on the house, he might still have a negative net wealth. To calculate the net wealth, all the assets of a person have been added together and the liabilities have been subtracted from the assets. The questionnaires are quite detailed on wealth which is important as was pointed out by</w:t>
      </w:r>
      <w:r>
        <w:rPr>
          <w:rStyle w:val="Bullets"/>
          <w:highlight w:val="white"/>
        </w:rPr>
        <w:t xml:space="preserve"> </w:t>
      </w:r>
      <w:r>
        <w:rPr>
          <w:highlight w:val="white"/>
        </w:rPr>
        <w:t>Pollack et al. (2007).</w:t>
      </w:r>
    </w:p>
    <w:p w14:paraId="1A005E29" w14:textId="77777777" w:rsidR="0021637B" w:rsidRDefault="00714BF8" w:rsidP="00714BF8">
      <w:pPr>
        <w:spacing w:line="360" w:lineRule="auto"/>
        <w:ind w:firstLine="720"/>
        <w:rPr>
          <w:highlight w:val="white"/>
        </w:rPr>
      </w:pPr>
      <w:r w:rsidRPr="00714BF8">
        <w:t>The assets and liabilities that could be found in the aggregated wealth data and of which the net worth variable consists of can be seen in table 1</w:t>
      </w:r>
      <w:r>
        <w:t>.</w:t>
      </w:r>
    </w:p>
    <w:p w14:paraId="1B290EB5"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1</w:t>
      </w:r>
      <w:r w:rsidR="0021637B">
        <w:fldChar w:fldCharType="end"/>
      </w:r>
      <w:r>
        <w:t xml:space="preserve"> Assets and liabilities of which net worth is made up off</w:t>
      </w:r>
    </w:p>
    <w:tbl>
      <w:tblPr>
        <w:tblStyle w:val="LightShading-Accent5"/>
        <w:tblW w:w="9854" w:type="dxa"/>
        <w:tblLook w:val="04A0" w:firstRow="1" w:lastRow="0" w:firstColumn="1" w:lastColumn="0" w:noHBand="0" w:noVBand="1"/>
      </w:tblPr>
      <w:tblGrid>
        <w:gridCol w:w="4928"/>
        <w:gridCol w:w="4926"/>
      </w:tblGrid>
      <w:tr w:rsidR="0021637B" w14:paraId="4FFDB7A8" w14:textId="77777777" w:rsidTr="00216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shd w:val="clear" w:color="auto" w:fill="auto"/>
          </w:tcPr>
          <w:p w14:paraId="1125F7FE" w14:textId="77777777" w:rsidR="0021637B" w:rsidRDefault="00CB0C55" w:rsidP="00CB0C55">
            <w:pPr>
              <w:spacing w:line="360" w:lineRule="auto"/>
              <w:ind w:left="360"/>
              <w:jc w:val="both"/>
              <w:rPr>
                <w:color w:val="000000"/>
                <w:spacing w:val="15"/>
              </w:rPr>
            </w:pPr>
            <w:r>
              <w:rPr>
                <w:color w:val="000000"/>
                <w:spacing w:val="15"/>
              </w:rPr>
              <w:t>Assets</w:t>
            </w:r>
          </w:p>
        </w:tc>
        <w:tc>
          <w:tcPr>
            <w:tcW w:w="4926" w:type="dxa"/>
            <w:shd w:val="clear" w:color="auto" w:fill="auto"/>
          </w:tcPr>
          <w:p w14:paraId="78A794A0" w14:textId="77777777" w:rsidR="0021637B" w:rsidRDefault="00CB0C55" w:rsidP="00CB0C55">
            <w:pPr>
              <w:spacing w:line="360" w:lineRule="auto"/>
              <w:ind w:left="360"/>
              <w:jc w:val="both"/>
              <w:cnfStyle w:val="100000000000" w:firstRow="1" w:lastRow="0" w:firstColumn="0" w:lastColumn="0" w:oddVBand="0" w:evenVBand="0" w:oddHBand="0" w:evenHBand="0" w:firstRowFirstColumn="0" w:firstRowLastColumn="0" w:lastRowFirstColumn="0" w:lastRowLastColumn="0"/>
              <w:rPr>
                <w:color w:val="000000"/>
                <w:spacing w:val="15"/>
              </w:rPr>
            </w:pPr>
            <w:r>
              <w:rPr>
                <w:color w:val="000000"/>
                <w:spacing w:val="15"/>
              </w:rPr>
              <w:t>Liabilities</w:t>
            </w:r>
          </w:p>
        </w:tc>
      </w:tr>
      <w:tr w:rsidR="0021637B" w14:paraId="291484FA"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37B99D9" w14:textId="77777777" w:rsidR="0021637B" w:rsidRDefault="00CB0C55" w:rsidP="00CB0C55">
            <w:pPr>
              <w:spacing w:line="360" w:lineRule="auto"/>
              <w:ind w:left="360"/>
              <w:jc w:val="both"/>
              <w:rPr>
                <w:b w:val="0"/>
                <w:color w:val="000000"/>
                <w:spacing w:val="15"/>
              </w:rPr>
            </w:pPr>
            <w:r>
              <w:rPr>
                <w:b w:val="0"/>
                <w:color w:val="000000"/>
                <w:spacing w:val="15"/>
              </w:rPr>
              <w:t>checking accounts</w:t>
            </w:r>
          </w:p>
        </w:tc>
        <w:tc>
          <w:tcPr>
            <w:tcW w:w="4926" w:type="dxa"/>
            <w:tcBorders>
              <w:top w:val="nil"/>
              <w:bottom w:val="nil"/>
            </w:tcBorders>
          </w:tcPr>
          <w:p w14:paraId="47C9F04D"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private loans</w:t>
            </w:r>
          </w:p>
        </w:tc>
      </w:tr>
      <w:tr w:rsidR="0021637B" w14:paraId="3E789684"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33E3DD8" w14:textId="77777777" w:rsidR="0021637B" w:rsidRDefault="00CB0C55" w:rsidP="00CB0C55">
            <w:pPr>
              <w:spacing w:line="360" w:lineRule="auto"/>
              <w:ind w:left="360"/>
              <w:jc w:val="both"/>
              <w:rPr>
                <w:b w:val="0"/>
                <w:color w:val="000000"/>
                <w:spacing w:val="15"/>
              </w:rPr>
            </w:pPr>
            <w:r>
              <w:rPr>
                <w:b w:val="0"/>
                <w:color w:val="000000"/>
                <w:spacing w:val="15"/>
              </w:rPr>
              <w:t>employer-sponsored savings plans</w:t>
            </w:r>
          </w:p>
        </w:tc>
        <w:tc>
          <w:tcPr>
            <w:tcW w:w="4926" w:type="dxa"/>
            <w:tcBorders>
              <w:top w:val="nil"/>
              <w:bottom w:val="nil"/>
            </w:tcBorders>
            <w:shd w:val="clear" w:color="auto" w:fill="auto"/>
          </w:tcPr>
          <w:p w14:paraId="55D744D6"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extended lines of credit</w:t>
            </w:r>
          </w:p>
        </w:tc>
      </w:tr>
      <w:tr w:rsidR="0021637B" w14:paraId="3FF1D8FA"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3331873" w14:textId="77777777" w:rsidR="0021637B" w:rsidRDefault="00CB0C55" w:rsidP="00CB0C55">
            <w:pPr>
              <w:spacing w:line="360" w:lineRule="auto"/>
              <w:ind w:left="360"/>
              <w:jc w:val="both"/>
              <w:rPr>
                <w:b w:val="0"/>
                <w:color w:val="000000"/>
                <w:spacing w:val="15"/>
              </w:rPr>
            </w:pPr>
            <w:r>
              <w:rPr>
                <w:b w:val="0"/>
                <w:color w:val="000000"/>
                <w:spacing w:val="15"/>
              </w:rPr>
              <w:t>savings or deposit accounts</w:t>
            </w:r>
          </w:p>
        </w:tc>
        <w:tc>
          <w:tcPr>
            <w:tcW w:w="4926" w:type="dxa"/>
            <w:tcBorders>
              <w:top w:val="nil"/>
              <w:bottom w:val="nil"/>
            </w:tcBorders>
          </w:tcPr>
          <w:p w14:paraId="4A3DCD17"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outstanding debts not mentioned earlier</w:t>
            </w:r>
          </w:p>
        </w:tc>
      </w:tr>
      <w:tr w:rsidR="0021637B" w14:paraId="3EDDDB1C"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3C1DBEB2" w14:textId="77777777" w:rsidR="0021637B" w:rsidRDefault="00CB0C55" w:rsidP="00CB0C55">
            <w:pPr>
              <w:spacing w:line="360" w:lineRule="auto"/>
              <w:ind w:left="360"/>
              <w:jc w:val="both"/>
              <w:rPr>
                <w:b w:val="0"/>
                <w:color w:val="000000"/>
                <w:spacing w:val="15"/>
              </w:rPr>
            </w:pPr>
            <w:r>
              <w:rPr>
                <w:b w:val="0"/>
                <w:color w:val="000000"/>
                <w:spacing w:val="15"/>
              </w:rPr>
              <w:t>deposit books</w:t>
            </w:r>
          </w:p>
        </w:tc>
        <w:tc>
          <w:tcPr>
            <w:tcW w:w="4926" w:type="dxa"/>
            <w:tcBorders>
              <w:top w:val="nil"/>
              <w:bottom w:val="nil"/>
            </w:tcBorders>
            <w:shd w:val="clear" w:color="auto" w:fill="auto"/>
          </w:tcPr>
          <w:p w14:paraId="5C297E44"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finance debts</w:t>
            </w:r>
          </w:p>
        </w:tc>
      </w:tr>
      <w:tr w:rsidR="0021637B" w14:paraId="130812E8"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602B83EE" w14:textId="77777777" w:rsidR="0021637B" w:rsidRDefault="00CB0C55" w:rsidP="00CB0C55">
            <w:pPr>
              <w:spacing w:line="360" w:lineRule="auto"/>
              <w:ind w:left="360"/>
              <w:jc w:val="both"/>
              <w:rPr>
                <w:b w:val="0"/>
                <w:color w:val="000000"/>
                <w:spacing w:val="15"/>
              </w:rPr>
            </w:pPr>
            <w:r>
              <w:rPr>
                <w:b w:val="0"/>
                <w:color w:val="000000"/>
                <w:spacing w:val="15"/>
              </w:rPr>
              <w:t>savings certificates</w:t>
            </w:r>
          </w:p>
        </w:tc>
        <w:tc>
          <w:tcPr>
            <w:tcW w:w="4926" w:type="dxa"/>
            <w:tcBorders>
              <w:top w:val="nil"/>
              <w:bottom w:val="nil"/>
            </w:tcBorders>
          </w:tcPr>
          <w:p w14:paraId="00713B99"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loans from family or friends</w:t>
            </w:r>
          </w:p>
        </w:tc>
      </w:tr>
      <w:tr w:rsidR="0021637B" w14:paraId="714B67C8"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37CA1C35" w14:textId="77777777" w:rsidR="0021637B" w:rsidRDefault="00CB0C55" w:rsidP="00CB0C55">
            <w:pPr>
              <w:spacing w:line="360" w:lineRule="auto"/>
              <w:ind w:left="360"/>
              <w:jc w:val="both"/>
              <w:rPr>
                <w:b w:val="0"/>
                <w:color w:val="000000"/>
                <w:spacing w:val="15"/>
              </w:rPr>
            </w:pPr>
            <w:r>
              <w:rPr>
                <w:b w:val="0"/>
                <w:color w:val="000000"/>
                <w:spacing w:val="15"/>
              </w:rPr>
              <w:t>single-premium annuity insurance policies</w:t>
            </w:r>
          </w:p>
        </w:tc>
        <w:tc>
          <w:tcPr>
            <w:tcW w:w="4926" w:type="dxa"/>
            <w:tcBorders>
              <w:top w:val="nil"/>
              <w:bottom w:val="nil"/>
            </w:tcBorders>
            <w:shd w:val="clear" w:color="auto" w:fill="auto"/>
          </w:tcPr>
          <w:p w14:paraId="5FA8FEFF"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study loans</w:t>
            </w:r>
          </w:p>
        </w:tc>
      </w:tr>
      <w:tr w:rsidR="0021637B" w14:paraId="60A27AC4"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4D95A1D" w14:textId="77777777" w:rsidR="0021637B" w:rsidRDefault="00CB0C55" w:rsidP="00CB0C55">
            <w:pPr>
              <w:spacing w:line="360" w:lineRule="auto"/>
              <w:ind w:left="360"/>
              <w:jc w:val="both"/>
              <w:rPr>
                <w:b w:val="0"/>
                <w:color w:val="000000"/>
                <w:spacing w:val="15"/>
              </w:rPr>
            </w:pPr>
            <w:r>
              <w:rPr>
                <w:b w:val="0"/>
                <w:color w:val="000000"/>
                <w:spacing w:val="15"/>
              </w:rPr>
              <w:t>savings or endowment insurance policies</w:t>
            </w:r>
          </w:p>
        </w:tc>
        <w:tc>
          <w:tcPr>
            <w:tcW w:w="4926" w:type="dxa"/>
            <w:tcBorders>
              <w:top w:val="nil"/>
              <w:bottom w:val="nil"/>
            </w:tcBorders>
          </w:tcPr>
          <w:p w14:paraId="5163117B"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credit card debts</w:t>
            </w:r>
          </w:p>
        </w:tc>
      </w:tr>
      <w:tr w:rsidR="0021637B" w14:paraId="317A256A"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544C9E4C" w14:textId="77777777" w:rsidR="0021637B" w:rsidRDefault="00CB0C55" w:rsidP="00CB0C55">
            <w:pPr>
              <w:spacing w:line="360" w:lineRule="auto"/>
              <w:ind w:left="360"/>
              <w:jc w:val="both"/>
              <w:rPr>
                <w:b w:val="0"/>
                <w:color w:val="000000"/>
                <w:spacing w:val="15"/>
              </w:rPr>
            </w:pPr>
            <w:r>
              <w:rPr>
                <w:b w:val="0"/>
                <w:color w:val="000000"/>
                <w:spacing w:val="15"/>
              </w:rPr>
              <w:t>growth funds</w:t>
            </w:r>
          </w:p>
        </w:tc>
        <w:tc>
          <w:tcPr>
            <w:tcW w:w="4926" w:type="dxa"/>
            <w:tcBorders>
              <w:top w:val="nil"/>
              <w:bottom w:val="nil"/>
            </w:tcBorders>
            <w:shd w:val="clear" w:color="auto" w:fill="auto"/>
          </w:tcPr>
          <w:p w14:paraId="1A61B56F" w14:textId="77777777" w:rsidR="0021637B" w:rsidRDefault="00CB0C55"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loans not mentioned before</w:t>
            </w:r>
          </w:p>
        </w:tc>
      </w:tr>
      <w:tr w:rsidR="0021637B" w14:paraId="1977ED25"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5FA0EED" w14:textId="77777777" w:rsidR="0021637B" w:rsidRDefault="00CB0C55" w:rsidP="00CB0C55">
            <w:pPr>
              <w:spacing w:line="360" w:lineRule="auto"/>
              <w:ind w:left="360"/>
              <w:jc w:val="both"/>
              <w:rPr>
                <w:b w:val="0"/>
                <w:color w:val="000000"/>
                <w:spacing w:val="15"/>
              </w:rPr>
            </w:pPr>
            <w:r>
              <w:rPr>
                <w:b w:val="0"/>
                <w:color w:val="000000"/>
                <w:spacing w:val="15"/>
              </w:rPr>
              <w:t>mutual funds and/or mutual fund accounts</w:t>
            </w:r>
          </w:p>
        </w:tc>
        <w:tc>
          <w:tcPr>
            <w:tcW w:w="4926" w:type="dxa"/>
            <w:tcBorders>
              <w:top w:val="nil"/>
              <w:bottom w:val="nil"/>
            </w:tcBorders>
          </w:tcPr>
          <w:p w14:paraId="551B7582" w14:textId="77777777" w:rsidR="0021637B" w:rsidRDefault="00CB0C55"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checking accounts with negative balance</w:t>
            </w:r>
          </w:p>
        </w:tc>
      </w:tr>
      <w:tr w:rsidR="0021637B" w14:paraId="28953063"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28D17404" w14:textId="77777777" w:rsidR="0021637B" w:rsidRDefault="00CB0C55" w:rsidP="00CB0C55">
            <w:pPr>
              <w:spacing w:line="360" w:lineRule="auto"/>
              <w:ind w:left="360"/>
              <w:jc w:val="both"/>
              <w:rPr>
                <w:b w:val="0"/>
                <w:color w:val="000000"/>
                <w:spacing w:val="15"/>
              </w:rPr>
            </w:pPr>
            <w:r>
              <w:rPr>
                <w:b w:val="0"/>
                <w:color w:val="000000"/>
                <w:spacing w:val="15"/>
              </w:rPr>
              <w:t>bonds and/or mortgage bonds</w:t>
            </w:r>
          </w:p>
        </w:tc>
        <w:tc>
          <w:tcPr>
            <w:tcW w:w="4926" w:type="dxa"/>
            <w:tcBorders>
              <w:top w:val="nil"/>
              <w:bottom w:val="nil"/>
            </w:tcBorders>
            <w:shd w:val="clear" w:color="auto" w:fill="auto"/>
          </w:tcPr>
          <w:p w14:paraId="065C938D"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5E40EFA0"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E6E0739" w14:textId="77777777" w:rsidR="0021637B" w:rsidRDefault="00CB0C55" w:rsidP="00CB0C55">
            <w:pPr>
              <w:spacing w:line="360" w:lineRule="auto"/>
              <w:ind w:left="360"/>
              <w:jc w:val="both"/>
              <w:rPr>
                <w:b w:val="0"/>
                <w:color w:val="000000"/>
                <w:spacing w:val="15"/>
              </w:rPr>
            </w:pPr>
            <w:r>
              <w:rPr>
                <w:b w:val="0"/>
                <w:color w:val="000000"/>
                <w:spacing w:val="15"/>
              </w:rPr>
              <w:t>stocks and shares</w:t>
            </w:r>
          </w:p>
        </w:tc>
        <w:tc>
          <w:tcPr>
            <w:tcW w:w="4926" w:type="dxa"/>
            <w:tcBorders>
              <w:top w:val="nil"/>
              <w:bottom w:val="nil"/>
            </w:tcBorders>
          </w:tcPr>
          <w:p w14:paraId="5E181DED"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84195E1"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7C35C7DB" w14:textId="77777777" w:rsidR="0021637B" w:rsidRDefault="00CB0C55" w:rsidP="00CB0C55">
            <w:pPr>
              <w:spacing w:line="360" w:lineRule="auto"/>
              <w:ind w:left="360"/>
              <w:jc w:val="both"/>
              <w:rPr>
                <w:b w:val="0"/>
                <w:color w:val="000000"/>
                <w:spacing w:val="15"/>
              </w:rPr>
            </w:pPr>
            <w:r>
              <w:rPr>
                <w:b w:val="0"/>
                <w:color w:val="000000"/>
                <w:spacing w:val="15"/>
              </w:rPr>
              <w:t>put options bought</w:t>
            </w:r>
          </w:p>
        </w:tc>
        <w:tc>
          <w:tcPr>
            <w:tcW w:w="4926" w:type="dxa"/>
            <w:tcBorders>
              <w:top w:val="nil"/>
              <w:bottom w:val="nil"/>
            </w:tcBorders>
            <w:shd w:val="clear" w:color="auto" w:fill="auto"/>
          </w:tcPr>
          <w:p w14:paraId="36410AA1"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1F2FF7CE"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071FDF50" w14:textId="77777777" w:rsidR="0021637B" w:rsidRDefault="00CB0C55" w:rsidP="00CB0C55">
            <w:pPr>
              <w:spacing w:line="360" w:lineRule="auto"/>
              <w:ind w:left="360"/>
              <w:jc w:val="both"/>
              <w:rPr>
                <w:b w:val="0"/>
                <w:color w:val="000000"/>
                <w:spacing w:val="15"/>
              </w:rPr>
            </w:pPr>
            <w:r>
              <w:rPr>
                <w:b w:val="0"/>
                <w:color w:val="000000"/>
                <w:spacing w:val="15"/>
              </w:rPr>
              <w:t>put options written</w:t>
            </w:r>
          </w:p>
        </w:tc>
        <w:tc>
          <w:tcPr>
            <w:tcW w:w="4926" w:type="dxa"/>
            <w:tcBorders>
              <w:top w:val="nil"/>
              <w:bottom w:val="nil"/>
            </w:tcBorders>
          </w:tcPr>
          <w:p w14:paraId="6CC6BC3A"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6477D2F2"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E4261B2" w14:textId="77777777" w:rsidR="0021637B" w:rsidRDefault="00CB0C55" w:rsidP="00CB0C55">
            <w:pPr>
              <w:spacing w:line="360" w:lineRule="auto"/>
              <w:ind w:left="360"/>
              <w:jc w:val="both"/>
              <w:rPr>
                <w:b w:val="0"/>
                <w:color w:val="000000"/>
                <w:spacing w:val="15"/>
              </w:rPr>
            </w:pPr>
            <w:r>
              <w:rPr>
                <w:b w:val="0"/>
                <w:color w:val="000000"/>
                <w:spacing w:val="15"/>
              </w:rPr>
              <w:t>call options bought</w:t>
            </w:r>
          </w:p>
        </w:tc>
        <w:tc>
          <w:tcPr>
            <w:tcW w:w="4926" w:type="dxa"/>
            <w:tcBorders>
              <w:top w:val="nil"/>
              <w:bottom w:val="nil"/>
            </w:tcBorders>
            <w:shd w:val="clear" w:color="auto" w:fill="auto"/>
          </w:tcPr>
          <w:p w14:paraId="23AAA48F"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0A8B5E9F"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63E47550" w14:textId="77777777" w:rsidR="0021637B" w:rsidRDefault="00CB0C55" w:rsidP="00CB0C55">
            <w:pPr>
              <w:spacing w:line="360" w:lineRule="auto"/>
              <w:ind w:left="360"/>
              <w:jc w:val="both"/>
              <w:rPr>
                <w:b w:val="0"/>
                <w:color w:val="000000"/>
                <w:spacing w:val="15"/>
              </w:rPr>
            </w:pPr>
            <w:r>
              <w:rPr>
                <w:b w:val="0"/>
                <w:color w:val="000000"/>
                <w:spacing w:val="15"/>
              </w:rPr>
              <w:t>call options written</w:t>
            </w:r>
          </w:p>
        </w:tc>
        <w:tc>
          <w:tcPr>
            <w:tcW w:w="4926" w:type="dxa"/>
            <w:tcBorders>
              <w:top w:val="nil"/>
              <w:bottom w:val="nil"/>
            </w:tcBorders>
          </w:tcPr>
          <w:p w14:paraId="4E757160"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A7D0CBF"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FB9BF13" w14:textId="77777777" w:rsidR="0021637B" w:rsidRDefault="00CB0C55" w:rsidP="00CB0C55">
            <w:pPr>
              <w:spacing w:line="360" w:lineRule="auto"/>
              <w:ind w:left="360"/>
              <w:jc w:val="both"/>
              <w:rPr>
                <w:b w:val="0"/>
                <w:color w:val="000000"/>
                <w:spacing w:val="15"/>
              </w:rPr>
            </w:pPr>
            <w:r>
              <w:rPr>
                <w:b w:val="0"/>
                <w:color w:val="000000"/>
                <w:spacing w:val="15"/>
              </w:rPr>
              <w:t>pieces of real estate, not being used for own accommodation</w:t>
            </w:r>
          </w:p>
        </w:tc>
        <w:tc>
          <w:tcPr>
            <w:tcW w:w="4926" w:type="dxa"/>
            <w:tcBorders>
              <w:top w:val="nil"/>
              <w:bottom w:val="nil"/>
            </w:tcBorders>
            <w:shd w:val="clear" w:color="auto" w:fill="auto"/>
          </w:tcPr>
          <w:p w14:paraId="33E3F00E"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23025636"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A5ED60D" w14:textId="77777777" w:rsidR="0021637B" w:rsidRDefault="00CB0C55" w:rsidP="00CB0C55">
            <w:pPr>
              <w:spacing w:line="360" w:lineRule="auto"/>
              <w:ind w:left="360"/>
              <w:jc w:val="both"/>
              <w:rPr>
                <w:b w:val="0"/>
                <w:color w:val="000000"/>
                <w:spacing w:val="15"/>
              </w:rPr>
            </w:pPr>
            <w:r>
              <w:rPr>
                <w:b w:val="0"/>
                <w:color w:val="000000"/>
                <w:spacing w:val="15"/>
              </w:rPr>
              <w:t>value of life insurance mortgage real estate</w:t>
            </w:r>
          </w:p>
        </w:tc>
        <w:tc>
          <w:tcPr>
            <w:tcW w:w="4926" w:type="dxa"/>
            <w:tcBorders>
              <w:top w:val="nil"/>
              <w:bottom w:val="nil"/>
            </w:tcBorders>
          </w:tcPr>
          <w:p w14:paraId="63468251"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F8ED3AC"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2BB227F7" w14:textId="77777777" w:rsidR="0021637B" w:rsidRDefault="00CB0C55" w:rsidP="00CB0C55">
            <w:pPr>
              <w:spacing w:line="360" w:lineRule="auto"/>
              <w:ind w:left="360"/>
              <w:jc w:val="both"/>
              <w:rPr>
                <w:b w:val="0"/>
                <w:color w:val="000000"/>
                <w:spacing w:val="15"/>
              </w:rPr>
            </w:pPr>
            <w:r>
              <w:rPr>
                <w:b w:val="0"/>
                <w:color w:val="000000"/>
                <w:spacing w:val="15"/>
              </w:rPr>
              <w:lastRenderedPageBreak/>
              <w:t>cars</w:t>
            </w:r>
          </w:p>
        </w:tc>
        <w:tc>
          <w:tcPr>
            <w:tcW w:w="4926" w:type="dxa"/>
            <w:tcBorders>
              <w:top w:val="nil"/>
              <w:bottom w:val="nil"/>
            </w:tcBorders>
            <w:shd w:val="clear" w:color="auto" w:fill="auto"/>
          </w:tcPr>
          <w:p w14:paraId="6CB3FA1B"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49061791"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355B3CAF" w14:textId="77777777" w:rsidR="0021637B" w:rsidRDefault="00CB0C55" w:rsidP="00CB0C55">
            <w:pPr>
              <w:spacing w:line="360" w:lineRule="auto"/>
              <w:ind w:left="360"/>
              <w:jc w:val="both"/>
              <w:rPr>
                <w:b w:val="0"/>
                <w:color w:val="000000"/>
                <w:spacing w:val="15"/>
              </w:rPr>
            </w:pPr>
            <w:r>
              <w:rPr>
                <w:b w:val="0"/>
                <w:color w:val="000000"/>
                <w:spacing w:val="15"/>
              </w:rPr>
              <w:t>motorbikes</w:t>
            </w:r>
          </w:p>
        </w:tc>
        <w:tc>
          <w:tcPr>
            <w:tcW w:w="4926" w:type="dxa"/>
            <w:tcBorders>
              <w:top w:val="nil"/>
              <w:bottom w:val="nil"/>
            </w:tcBorders>
          </w:tcPr>
          <w:p w14:paraId="0833DF31"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2FEED422"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9C2FB6F" w14:textId="77777777" w:rsidR="0021637B" w:rsidRDefault="00CB0C55" w:rsidP="00CB0C55">
            <w:pPr>
              <w:spacing w:line="360" w:lineRule="auto"/>
              <w:ind w:left="360"/>
              <w:jc w:val="both"/>
              <w:rPr>
                <w:b w:val="0"/>
                <w:color w:val="000000"/>
                <w:spacing w:val="15"/>
              </w:rPr>
            </w:pPr>
            <w:r>
              <w:rPr>
                <w:b w:val="0"/>
                <w:color w:val="000000"/>
                <w:spacing w:val="15"/>
              </w:rPr>
              <w:t>boats</w:t>
            </w:r>
          </w:p>
        </w:tc>
        <w:tc>
          <w:tcPr>
            <w:tcW w:w="4926" w:type="dxa"/>
            <w:tcBorders>
              <w:top w:val="nil"/>
              <w:bottom w:val="nil"/>
            </w:tcBorders>
            <w:shd w:val="clear" w:color="auto" w:fill="auto"/>
          </w:tcPr>
          <w:p w14:paraId="18347811"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55F4307B"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784CD96A" w14:textId="77777777" w:rsidR="0021637B" w:rsidRDefault="00CB0C55" w:rsidP="00CB0C55">
            <w:pPr>
              <w:spacing w:line="360" w:lineRule="auto"/>
              <w:ind w:left="360"/>
              <w:jc w:val="both"/>
              <w:rPr>
                <w:b w:val="0"/>
                <w:color w:val="000000"/>
                <w:spacing w:val="15"/>
              </w:rPr>
            </w:pPr>
            <w:r>
              <w:rPr>
                <w:b w:val="0"/>
                <w:color w:val="000000"/>
                <w:spacing w:val="15"/>
              </w:rPr>
              <w:t>(site-)caravans/trailers</w:t>
            </w:r>
          </w:p>
        </w:tc>
        <w:tc>
          <w:tcPr>
            <w:tcW w:w="4926" w:type="dxa"/>
            <w:tcBorders>
              <w:top w:val="nil"/>
              <w:bottom w:val="nil"/>
            </w:tcBorders>
          </w:tcPr>
          <w:p w14:paraId="373DB922"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4EA20B3"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13F4C470" w14:textId="77777777" w:rsidR="0021637B" w:rsidRDefault="00CB0C55" w:rsidP="00CB0C55">
            <w:pPr>
              <w:spacing w:line="360" w:lineRule="auto"/>
              <w:ind w:left="360"/>
              <w:jc w:val="both"/>
              <w:rPr>
                <w:b w:val="0"/>
                <w:color w:val="000000"/>
                <w:spacing w:val="15"/>
              </w:rPr>
            </w:pPr>
            <w:r>
              <w:rPr>
                <w:b w:val="0"/>
                <w:color w:val="000000"/>
                <w:spacing w:val="15"/>
              </w:rPr>
              <w:t>money lent out to family or friends</w:t>
            </w:r>
          </w:p>
        </w:tc>
        <w:tc>
          <w:tcPr>
            <w:tcW w:w="4926" w:type="dxa"/>
            <w:tcBorders>
              <w:top w:val="nil"/>
              <w:bottom w:val="nil"/>
            </w:tcBorders>
            <w:shd w:val="clear" w:color="auto" w:fill="auto"/>
          </w:tcPr>
          <w:p w14:paraId="3020C9CA"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77079F0D"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4F55675" w14:textId="77777777" w:rsidR="0021637B" w:rsidRDefault="00CB0C55" w:rsidP="00CB0C55">
            <w:pPr>
              <w:spacing w:line="360" w:lineRule="auto"/>
              <w:ind w:left="360"/>
              <w:jc w:val="both"/>
              <w:rPr>
                <w:b w:val="0"/>
                <w:color w:val="000000"/>
                <w:spacing w:val="15"/>
              </w:rPr>
            </w:pPr>
            <w:r>
              <w:rPr>
                <w:b w:val="0"/>
                <w:color w:val="000000"/>
                <w:spacing w:val="15"/>
              </w:rPr>
              <w:t>savings or investments not mentioned before</w:t>
            </w:r>
          </w:p>
        </w:tc>
        <w:tc>
          <w:tcPr>
            <w:tcW w:w="4926" w:type="dxa"/>
            <w:tcBorders>
              <w:top w:val="nil"/>
              <w:bottom w:val="nil"/>
            </w:tcBorders>
          </w:tcPr>
          <w:p w14:paraId="6302A1D7"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7F9051DD"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7A6DAFC7" w14:textId="77777777" w:rsidR="0021637B" w:rsidRDefault="00CB0C55" w:rsidP="00CB0C55">
            <w:pPr>
              <w:spacing w:line="360" w:lineRule="auto"/>
              <w:ind w:left="360"/>
              <w:jc w:val="both"/>
              <w:rPr>
                <w:b w:val="0"/>
                <w:color w:val="000000"/>
                <w:spacing w:val="15"/>
              </w:rPr>
            </w:pPr>
            <w:r>
              <w:rPr>
                <w:b w:val="0"/>
                <w:color w:val="000000"/>
                <w:spacing w:val="15"/>
              </w:rPr>
              <w:t>stocks from substantial holding</w:t>
            </w:r>
          </w:p>
        </w:tc>
        <w:tc>
          <w:tcPr>
            <w:tcW w:w="4926" w:type="dxa"/>
            <w:tcBorders>
              <w:top w:val="nil"/>
              <w:bottom w:val="nil"/>
            </w:tcBorders>
            <w:shd w:val="clear" w:color="auto" w:fill="auto"/>
          </w:tcPr>
          <w:p w14:paraId="5CFD6173"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73C926A8"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tcPr>
          <w:p w14:paraId="5EA18A5D" w14:textId="77777777" w:rsidR="0021637B" w:rsidRDefault="00CB0C55" w:rsidP="00CB0C55">
            <w:pPr>
              <w:spacing w:line="360" w:lineRule="auto"/>
              <w:ind w:left="360"/>
              <w:jc w:val="both"/>
              <w:rPr>
                <w:b w:val="0"/>
                <w:color w:val="000000"/>
                <w:spacing w:val="15"/>
              </w:rPr>
            </w:pPr>
            <w:r>
              <w:rPr>
                <w:b w:val="0"/>
                <w:color w:val="000000"/>
                <w:spacing w:val="15"/>
              </w:rPr>
              <w:t>business equity (professions)</w:t>
            </w:r>
          </w:p>
        </w:tc>
        <w:tc>
          <w:tcPr>
            <w:tcW w:w="4926" w:type="dxa"/>
            <w:tcBorders>
              <w:top w:val="nil"/>
              <w:bottom w:val="nil"/>
            </w:tcBorders>
          </w:tcPr>
          <w:p w14:paraId="7645EE05" w14:textId="77777777" w:rsidR="0021637B" w:rsidRDefault="0021637B" w:rsidP="00CB0C55">
            <w:pPr>
              <w:spacing w:line="360" w:lineRule="auto"/>
              <w:ind w:left="360"/>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r w:rsidR="0021637B" w14:paraId="45E1ABC8" w14:textId="77777777" w:rsidTr="0021637B">
        <w:tc>
          <w:tcPr>
            <w:cnfStyle w:val="001000000000" w:firstRow="0" w:lastRow="0" w:firstColumn="1" w:lastColumn="0" w:oddVBand="0" w:evenVBand="0" w:oddHBand="0" w:evenHBand="0" w:firstRowFirstColumn="0" w:firstRowLastColumn="0" w:lastRowFirstColumn="0" w:lastRowLastColumn="0"/>
            <w:tcW w:w="4927" w:type="dxa"/>
            <w:tcBorders>
              <w:top w:val="nil"/>
              <w:bottom w:val="nil"/>
            </w:tcBorders>
            <w:shd w:val="clear" w:color="auto" w:fill="auto"/>
          </w:tcPr>
          <w:p w14:paraId="06DCEA27" w14:textId="77777777" w:rsidR="0021637B" w:rsidRDefault="00CB0C55" w:rsidP="00CB0C55">
            <w:pPr>
              <w:spacing w:line="360" w:lineRule="auto"/>
              <w:ind w:left="360"/>
              <w:jc w:val="both"/>
              <w:rPr>
                <w:b w:val="0"/>
              </w:rPr>
            </w:pPr>
            <w:r>
              <w:rPr>
                <w:b w:val="0"/>
                <w:color w:val="000000"/>
                <w:spacing w:val="15"/>
              </w:rPr>
              <w:t>business equity self-employed</w:t>
            </w:r>
          </w:p>
        </w:tc>
        <w:tc>
          <w:tcPr>
            <w:tcW w:w="4926" w:type="dxa"/>
            <w:tcBorders>
              <w:top w:val="nil"/>
              <w:bottom w:val="nil"/>
            </w:tcBorders>
            <w:shd w:val="clear" w:color="auto" w:fill="auto"/>
          </w:tcPr>
          <w:p w14:paraId="640F9C07" w14:textId="77777777" w:rsidR="0021637B" w:rsidRDefault="0021637B" w:rsidP="00CB0C55">
            <w:pPr>
              <w:spacing w:line="360" w:lineRule="auto"/>
              <w:ind w:left="360"/>
              <w:jc w:val="both"/>
              <w:cnfStyle w:val="000000000000" w:firstRow="0" w:lastRow="0" w:firstColumn="0" w:lastColumn="0" w:oddVBand="0" w:evenVBand="0" w:oddHBand="0" w:evenHBand="0" w:firstRowFirstColumn="0" w:firstRowLastColumn="0" w:lastRowFirstColumn="0" w:lastRowLastColumn="0"/>
              <w:rPr>
                <w:color w:val="31849B" w:themeColor="accent5" w:themeShade="BF"/>
                <w:spacing w:val="15"/>
              </w:rPr>
            </w:pPr>
          </w:p>
        </w:tc>
      </w:tr>
      <w:tr w:rsidR="0021637B" w14:paraId="0AC5DC41" w14:textId="77777777" w:rsidTr="00216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Borders>
              <w:top w:val="nil"/>
            </w:tcBorders>
          </w:tcPr>
          <w:p w14:paraId="7D87FF6E" w14:textId="77777777" w:rsidR="0021637B" w:rsidRDefault="0021637B" w:rsidP="00CB0C55">
            <w:pPr>
              <w:spacing w:line="360" w:lineRule="auto"/>
              <w:jc w:val="both"/>
              <w:rPr>
                <w:color w:val="31849B" w:themeColor="accent5" w:themeShade="BF"/>
                <w:spacing w:val="15"/>
              </w:rPr>
            </w:pPr>
          </w:p>
        </w:tc>
        <w:tc>
          <w:tcPr>
            <w:tcW w:w="4926" w:type="dxa"/>
            <w:tcBorders>
              <w:top w:val="nil"/>
            </w:tcBorders>
          </w:tcPr>
          <w:p w14:paraId="655F0EC1" w14:textId="77777777" w:rsidR="0021637B" w:rsidRDefault="0021637B"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spacing w:val="15"/>
              </w:rPr>
            </w:pPr>
          </w:p>
        </w:tc>
      </w:tr>
    </w:tbl>
    <w:p w14:paraId="639F70CB" w14:textId="77777777" w:rsidR="0021637B" w:rsidRDefault="0021637B" w:rsidP="00CB0C55">
      <w:pPr>
        <w:spacing w:line="360" w:lineRule="auto"/>
        <w:jc w:val="both"/>
        <w:rPr>
          <w:color w:val="000000"/>
          <w:spacing w:val="15"/>
          <w:highlight w:val="white"/>
        </w:rPr>
      </w:pPr>
    </w:p>
    <w:p w14:paraId="76B70B03" w14:textId="77777777" w:rsidR="0021637B" w:rsidRDefault="0021637B" w:rsidP="00CB0C55">
      <w:pPr>
        <w:spacing w:line="360" w:lineRule="auto"/>
        <w:jc w:val="both"/>
        <w:rPr>
          <w:color w:val="000000"/>
          <w:spacing w:val="15"/>
          <w:highlight w:val="white"/>
        </w:rPr>
      </w:pPr>
    </w:p>
    <w:p w14:paraId="672E682D" w14:textId="77777777" w:rsidR="0021637B" w:rsidRDefault="00CB0C55" w:rsidP="00CB0C55">
      <w:pPr>
        <w:keepNext/>
        <w:spacing w:line="360" w:lineRule="auto"/>
        <w:jc w:val="both"/>
      </w:pPr>
      <w:commentRangeStart w:id="22"/>
      <w:r>
        <w:rPr>
          <w:noProof/>
          <w:lang w:eastAsia="en-US" w:bidi="ar-SA"/>
        </w:rPr>
        <w:drawing>
          <wp:inline distT="0" distB="0" distL="0" distR="0" wp14:anchorId="6619FD56" wp14:editId="0E374BFB">
            <wp:extent cx="4972050" cy="3612111"/>
            <wp:effectExtent l="0" t="0" r="0" b="762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72050" cy="3612111"/>
                    </a:xfrm>
                    <a:prstGeom prst="rect">
                      <a:avLst/>
                    </a:prstGeom>
                  </pic:spPr>
                </pic:pic>
              </a:graphicData>
            </a:graphic>
          </wp:inline>
        </w:drawing>
      </w:r>
      <w:commentRangeEnd w:id="22"/>
      <w:r w:rsidR="00482FF7">
        <w:rPr>
          <w:rStyle w:val="CommentReference"/>
          <w:rFonts w:cs="Mangal"/>
        </w:rPr>
        <w:commentReference w:id="22"/>
      </w:r>
    </w:p>
    <w:p w14:paraId="7A5F6A60" w14:textId="77777777" w:rsidR="0021637B" w:rsidRDefault="00CB0C55" w:rsidP="00CB0C55">
      <w:pPr>
        <w:pStyle w:val="Caption"/>
        <w:spacing w:line="360" w:lineRule="auto"/>
        <w:jc w:val="both"/>
        <w:rPr>
          <w:color w:val="000000"/>
          <w:spacing w:val="15"/>
          <w:highlight w:val="white"/>
        </w:rPr>
      </w:pPr>
      <w:r>
        <w:t xml:space="preserve">Figure </w:t>
      </w:r>
      <w:r w:rsidR="0021637B">
        <w:fldChar w:fldCharType="begin"/>
      </w:r>
      <w:r>
        <w:instrText>SEQ Figure \* ARABIC</w:instrText>
      </w:r>
      <w:r w:rsidR="0021637B">
        <w:fldChar w:fldCharType="separate"/>
      </w:r>
      <w:r w:rsidR="00B4560D">
        <w:rPr>
          <w:noProof/>
        </w:rPr>
        <w:t>1</w:t>
      </w:r>
      <w:r w:rsidR="0021637B">
        <w:fldChar w:fldCharType="end"/>
      </w:r>
      <w:r>
        <w:t xml:space="preserve"> Housing Prices in the </w:t>
      </w:r>
      <w:r w:rsidR="00E029DD">
        <w:t>Netherlands.</w:t>
      </w:r>
      <w:r>
        <w:t xml:space="preserve"> </w:t>
      </w:r>
      <w:r w:rsidR="00E029DD">
        <w:t>(CBS, 201</w:t>
      </w:r>
      <w:r w:rsidR="00E029DD" w:rsidRPr="00E029DD">
        <w:t>9)</w:t>
      </w:r>
    </w:p>
    <w:p w14:paraId="3980D186" w14:textId="77777777" w:rsidR="0021637B" w:rsidRDefault="0021637B" w:rsidP="00CB0C55">
      <w:pPr>
        <w:spacing w:line="360" w:lineRule="auto"/>
        <w:jc w:val="both"/>
        <w:rPr>
          <w:color w:val="000000"/>
          <w:spacing w:val="15"/>
          <w:highlight w:val="white"/>
        </w:rPr>
      </w:pPr>
    </w:p>
    <w:p w14:paraId="1DF2C3D8" w14:textId="03F651EE" w:rsidR="0021637B" w:rsidRDefault="00CB0C55" w:rsidP="00CB0C55">
      <w:pPr>
        <w:spacing w:line="360" w:lineRule="auto"/>
        <w:jc w:val="both"/>
      </w:pPr>
      <w:r>
        <w:rPr>
          <w:highlight w:val="white"/>
        </w:rPr>
        <w:t>This paper uses the waves from 2007, 2013 and 2017. As is clearly visible in figure 1, the housing prices peaked somewhere in 2008. Because the data is collected throughout the whole year it makes sense to take 2007 as the pretreatment year</w:t>
      </w:r>
      <w:r w:rsidR="003473BC">
        <w:rPr>
          <w:highlight w:val="white"/>
        </w:rPr>
        <w:t>. B</w:t>
      </w:r>
      <w:r>
        <w:rPr>
          <w:highlight w:val="white"/>
        </w:rPr>
        <w:t>ecause the financia</w:t>
      </w:r>
      <w:r w:rsidR="003473BC">
        <w:rPr>
          <w:highlight w:val="white"/>
        </w:rPr>
        <w:t xml:space="preserve">l crisis hit in September 2008 </w:t>
      </w:r>
      <w:r>
        <w:rPr>
          <w:highlight w:val="white"/>
        </w:rPr>
        <w:t xml:space="preserve">it might have affected some observations while others not. 2013 is the year when the housing prices were at the lowest in the Netherlands. If wealth would cause short-term changes in health, it should </w:t>
      </w:r>
      <w:r>
        <w:rPr>
          <w:highlight w:val="white"/>
        </w:rPr>
        <w:lastRenderedPageBreak/>
        <w:t>be visible in the</w:t>
      </w:r>
      <w:r w:rsidR="00E832F4">
        <w:rPr>
          <w:highlight w:val="white"/>
        </w:rPr>
        <w:t xml:space="preserve"> difference in differences</w:t>
      </w:r>
      <w:r>
        <w:rPr>
          <w:highlight w:val="white"/>
        </w:rPr>
        <w:t xml:space="preserve"> regression 2007 – 2013 and 2013 - 2017. So in the first case, 2007 is the pre-treatment year and 2013 the post-treatment year. In the second case, 2013 is the pre-treatment year and 2017 the post-treatment year</w:t>
      </w:r>
      <w:r w:rsidR="00165674">
        <w:rPr>
          <w:highlight w:val="white"/>
        </w:rPr>
        <w:t xml:space="preserve">. </w:t>
      </w:r>
      <w:r>
        <w:rPr>
          <w:highlight w:val="white"/>
        </w:rPr>
        <w:t>Because</w:t>
      </w:r>
      <w:r w:rsidR="00E832F4">
        <w:rPr>
          <w:highlight w:val="white"/>
        </w:rPr>
        <w:t xml:space="preserve"> in the DD analysis the treatment is</w:t>
      </w:r>
      <w:r>
        <w:rPr>
          <w:highlight w:val="white"/>
        </w:rPr>
        <w:t xml:space="preserve"> the effect of the difference in housing prices, housing prices of single years will be used instead of averages. When for example th</w:t>
      </w:r>
      <w:r w:rsidR="00165674">
        <w:rPr>
          <w:highlight w:val="white"/>
        </w:rPr>
        <w:t>e average housing prices of 2004 until 2007</w:t>
      </w:r>
      <w:r>
        <w:rPr>
          <w:highlight w:val="white"/>
        </w:rPr>
        <w:t xml:space="preserve"> will be used and th</w:t>
      </w:r>
      <w:r w:rsidR="00165674">
        <w:rPr>
          <w:highlight w:val="white"/>
        </w:rPr>
        <w:t>e average housing prices of 2009 until 2013</w:t>
      </w:r>
      <w:r>
        <w:rPr>
          <w:highlight w:val="white"/>
        </w:rPr>
        <w:t xml:space="preserve">, the difference between the two averages will almost completely </w:t>
      </w:r>
      <w:r w:rsidR="00165674">
        <w:rPr>
          <w:highlight w:val="white"/>
        </w:rPr>
        <w:t>be canceled out against each other</w:t>
      </w:r>
      <w:r>
        <w:rPr>
          <w:highlight w:val="white"/>
        </w:rPr>
        <w:t xml:space="preserve">. </w:t>
      </w:r>
      <w:r w:rsidR="003473BC">
        <w:t>This will make the effect of the change in housing prices less noticeable on the net wealth.</w:t>
      </w:r>
    </w:p>
    <w:p w14:paraId="1BB1C219" w14:textId="4C30FD24" w:rsidR="00E832F4" w:rsidRDefault="00E832F4" w:rsidP="00CB0C55">
      <w:pPr>
        <w:spacing w:line="360" w:lineRule="auto"/>
        <w:jc w:val="both"/>
      </w:pPr>
      <w:r>
        <w:tab/>
        <w:t>For the analysis that uses health transitions the same years will be used as in the difference in differences analysis. Since changes in health are not likely to happen over a short time span</w:t>
      </w:r>
      <w:r w:rsidR="003F2F6E">
        <w:t xml:space="preserve"> as for example a year</w:t>
      </w:r>
      <w:r>
        <w:t>, as was noted above, a five year timespan could be enough for changes in health to happen. It also makes sense to use the same years as the DD analysis since it allows to compare the results of both regressions.</w:t>
      </w:r>
    </w:p>
    <w:p w14:paraId="054FF7DC" w14:textId="77777777" w:rsidR="0021637B" w:rsidRDefault="00CB0C55" w:rsidP="00CB0C55">
      <w:pPr>
        <w:spacing w:line="360" w:lineRule="auto"/>
        <w:jc w:val="both"/>
        <w:rPr>
          <w:highlight w:val="white"/>
        </w:rPr>
      </w:pPr>
      <w:r>
        <w:tab/>
        <w:t>Table two shows the number of observations per year and the size of the treatment group, consisting of home-owners and the control group, consisting of tenants. In all the three years the ratio of treatment group to control group is rather consistent and lies around 1:1.</w:t>
      </w:r>
    </w:p>
    <w:p w14:paraId="67E463D9"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2</w:t>
      </w:r>
      <w:r w:rsidR="0021637B">
        <w:fldChar w:fldCharType="end"/>
      </w:r>
      <w:r>
        <w:t xml:space="preserve"> distribution of</w:t>
      </w:r>
      <w:r w:rsidR="00505577">
        <w:t xml:space="preserve"> individuals in</w:t>
      </w:r>
      <w:r>
        <w:t xml:space="preserve"> the control and trea</w:t>
      </w:r>
      <w:r w:rsidR="00505577">
        <w:t>tment group</w:t>
      </w:r>
    </w:p>
    <w:tbl>
      <w:tblPr>
        <w:tblStyle w:val="LightShading-Accent5"/>
        <w:tblW w:w="8132" w:type="dxa"/>
        <w:jc w:val="center"/>
        <w:tblLook w:val="04A0" w:firstRow="1" w:lastRow="0" w:firstColumn="1" w:lastColumn="0" w:noHBand="0" w:noVBand="1"/>
      </w:tblPr>
      <w:tblGrid>
        <w:gridCol w:w="2034"/>
        <w:gridCol w:w="2033"/>
        <w:gridCol w:w="2033"/>
        <w:gridCol w:w="2032"/>
      </w:tblGrid>
      <w:tr w:rsidR="0021637B" w14:paraId="28C0C69E" w14:textId="77777777" w:rsidTr="0021637B">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2033" w:type="dxa"/>
            <w:shd w:val="clear" w:color="auto" w:fill="auto"/>
          </w:tcPr>
          <w:p w14:paraId="3FD76D20" w14:textId="77777777" w:rsidR="0021637B" w:rsidRDefault="00CB0C55" w:rsidP="00CB0C55">
            <w:pPr>
              <w:spacing w:line="360" w:lineRule="auto"/>
              <w:jc w:val="both"/>
              <w:rPr>
                <w:color w:val="000000"/>
                <w:spacing w:val="15"/>
                <w:highlight w:val="white"/>
              </w:rPr>
            </w:pPr>
            <w:r>
              <w:rPr>
                <w:color w:val="000000"/>
                <w:spacing w:val="15"/>
                <w:highlight w:val="white"/>
              </w:rPr>
              <w:t>Year</w:t>
            </w:r>
          </w:p>
        </w:tc>
        <w:tc>
          <w:tcPr>
            <w:tcW w:w="2033" w:type="dxa"/>
            <w:shd w:val="clear" w:color="auto" w:fill="auto"/>
          </w:tcPr>
          <w:p w14:paraId="468230AD" w14:textId="77777777" w:rsidR="0021637B" w:rsidRDefault="00CB0C55">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23"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size treatment group</w:t>
            </w:r>
          </w:p>
        </w:tc>
        <w:tc>
          <w:tcPr>
            <w:tcW w:w="2033" w:type="dxa"/>
            <w:shd w:val="clear" w:color="auto" w:fill="auto"/>
          </w:tcPr>
          <w:p w14:paraId="0B9244B4" w14:textId="77777777" w:rsidR="0021637B" w:rsidRDefault="00CB0C55">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24"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size control group</w:t>
            </w:r>
          </w:p>
        </w:tc>
        <w:tc>
          <w:tcPr>
            <w:tcW w:w="2032" w:type="dxa"/>
            <w:shd w:val="clear" w:color="auto" w:fill="auto"/>
          </w:tcPr>
          <w:p w14:paraId="0562576E" w14:textId="77777777" w:rsidR="0021637B" w:rsidRDefault="00CB0C55">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pacing w:val="15"/>
                <w:highlight w:val="white"/>
              </w:rPr>
              <w:pPrChange w:id="25" w:author="Simon ter Meulen" w:date="2019-01-25T09:34:00Z">
                <w:pPr>
                  <w:spacing w:line="360" w:lineRule="auto"/>
                  <w:jc w:val="both"/>
                  <w:cnfStyle w:val="100000000000" w:firstRow="1" w:lastRow="0" w:firstColumn="0" w:lastColumn="0" w:oddVBand="0" w:evenVBand="0" w:oddHBand="0" w:evenHBand="0" w:firstRowFirstColumn="0" w:firstRowLastColumn="0" w:lastRowFirstColumn="0" w:lastRowLastColumn="0"/>
                </w:pPr>
              </w:pPrChange>
            </w:pPr>
            <w:r>
              <w:rPr>
                <w:color w:val="000000"/>
                <w:spacing w:val="15"/>
                <w:highlight w:val="white"/>
              </w:rPr>
              <w:t>Total observations</w:t>
            </w:r>
          </w:p>
        </w:tc>
      </w:tr>
      <w:tr w:rsidR="0021637B" w14:paraId="48452A56" w14:textId="77777777" w:rsidTr="0021637B">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tcPr>
          <w:p w14:paraId="069062F5" w14:textId="77777777" w:rsidR="0021637B" w:rsidRDefault="00CB0C55" w:rsidP="00CB0C55">
            <w:pPr>
              <w:spacing w:line="360" w:lineRule="auto"/>
              <w:jc w:val="both"/>
              <w:rPr>
                <w:color w:val="000000"/>
                <w:spacing w:val="15"/>
              </w:rPr>
            </w:pPr>
            <w:r>
              <w:rPr>
                <w:color w:val="000000"/>
                <w:spacing w:val="15"/>
              </w:rPr>
              <w:t>2007</w:t>
            </w:r>
          </w:p>
        </w:tc>
        <w:tc>
          <w:tcPr>
            <w:tcW w:w="2033" w:type="dxa"/>
            <w:tcBorders>
              <w:top w:val="nil"/>
              <w:bottom w:val="nil"/>
            </w:tcBorders>
          </w:tcPr>
          <w:p w14:paraId="6C31166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835 (46.14%)</w:t>
            </w:r>
          </w:p>
        </w:tc>
        <w:tc>
          <w:tcPr>
            <w:tcW w:w="2033" w:type="dxa"/>
            <w:tcBorders>
              <w:top w:val="nil"/>
              <w:bottom w:val="nil"/>
            </w:tcBorders>
          </w:tcPr>
          <w:p w14:paraId="3234B57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974 (53.84%)</w:t>
            </w:r>
          </w:p>
        </w:tc>
        <w:tc>
          <w:tcPr>
            <w:tcW w:w="2032" w:type="dxa"/>
            <w:tcBorders>
              <w:top w:val="nil"/>
              <w:bottom w:val="nil"/>
            </w:tcBorders>
          </w:tcPr>
          <w:p w14:paraId="2B21BC65"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1809</w:t>
            </w:r>
          </w:p>
        </w:tc>
      </w:tr>
      <w:tr w:rsidR="0021637B" w14:paraId="0238A79F" w14:textId="77777777" w:rsidTr="0021637B">
        <w:trPr>
          <w:trHeight w:val="42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bottom w:val="nil"/>
            </w:tcBorders>
            <w:shd w:val="clear" w:color="auto" w:fill="auto"/>
          </w:tcPr>
          <w:p w14:paraId="2075EF33" w14:textId="77777777" w:rsidR="0021637B" w:rsidRDefault="00CB0C55" w:rsidP="00CB0C55">
            <w:pPr>
              <w:spacing w:line="360" w:lineRule="auto"/>
              <w:jc w:val="both"/>
              <w:rPr>
                <w:color w:val="000000"/>
                <w:spacing w:val="15"/>
              </w:rPr>
            </w:pPr>
            <w:r>
              <w:rPr>
                <w:color w:val="000000"/>
                <w:spacing w:val="15"/>
              </w:rPr>
              <w:t>2013</w:t>
            </w:r>
          </w:p>
        </w:tc>
        <w:tc>
          <w:tcPr>
            <w:tcW w:w="2033" w:type="dxa"/>
            <w:tcBorders>
              <w:top w:val="nil"/>
              <w:bottom w:val="nil"/>
            </w:tcBorders>
            <w:shd w:val="clear" w:color="auto" w:fill="auto"/>
          </w:tcPr>
          <w:p w14:paraId="676635B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807 (48.94%)</w:t>
            </w:r>
          </w:p>
        </w:tc>
        <w:tc>
          <w:tcPr>
            <w:tcW w:w="2033" w:type="dxa"/>
            <w:tcBorders>
              <w:top w:val="nil"/>
              <w:bottom w:val="nil"/>
            </w:tcBorders>
            <w:shd w:val="clear" w:color="auto" w:fill="auto"/>
          </w:tcPr>
          <w:p w14:paraId="5727A48A"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842 (51.06%)</w:t>
            </w:r>
          </w:p>
        </w:tc>
        <w:tc>
          <w:tcPr>
            <w:tcW w:w="2032" w:type="dxa"/>
            <w:tcBorders>
              <w:top w:val="nil"/>
              <w:bottom w:val="nil"/>
            </w:tcBorders>
            <w:shd w:val="clear" w:color="auto" w:fill="auto"/>
          </w:tcPr>
          <w:p w14:paraId="26E0340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000000"/>
                <w:spacing w:val="15"/>
              </w:rPr>
            </w:pPr>
            <w:r>
              <w:rPr>
                <w:color w:val="000000"/>
                <w:spacing w:val="15"/>
              </w:rPr>
              <w:t>1649</w:t>
            </w:r>
          </w:p>
        </w:tc>
      </w:tr>
      <w:tr w:rsidR="0021637B" w14:paraId="16430194" w14:textId="77777777" w:rsidTr="0021637B">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033" w:type="dxa"/>
            <w:tcBorders>
              <w:top w:val="nil"/>
            </w:tcBorders>
          </w:tcPr>
          <w:p w14:paraId="52831F48" w14:textId="77777777" w:rsidR="0021637B" w:rsidRDefault="00CB0C55" w:rsidP="00CB0C55">
            <w:pPr>
              <w:spacing w:line="360" w:lineRule="auto"/>
              <w:jc w:val="both"/>
              <w:rPr>
                <w:color w:val="000000"/>
                <w:spacing w:val="15"/>
              </w:rPr>
            </w:pPr>
            <w:r>
              <w:rPr>
                <w:color w:val="000000"/>
                <w:spacing w:val="15"/>
              </w:rPr>
              <w:t>2017</w:t>
            </w:r>
          </w:p>
        </w:tc>
        <w:tc>
          <w:tcPr>
            <w:tcW w:w="2033" w:type="dxa"/>
            <w:tcBorders>
              <w:top w:val="nil"/>
            </w:tcBorders>
          </w:tcPr>
          <w:p w14:paraId="0B53E08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1161 (52.42%)</w:t>
            </w:r>
          </w:p>
        </w:tc>
        <w:tc>
          <w:tcPr>
            <w:tcW w:w="2033" w:type="dxa"/>
            <w:tcBorders>
              <w:top w:val="nil"/>
            </w:tcBorders>
          </w:tcPr>
          <w:p w14:paraId="2BDA786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1054 (47.58%)</w:t>
            </w:r>
          </w:p>
        </w:tc>
        <w:tc>
          <w:tcPr>
            <w:tcW w:w="2032" w:type="dxa"/>
            <w:tcBorders>
              <w:top w:val="nil"/>
            </w:tcBorders>
          </w:tcPr>
          <w:p w14:paraId="774B13C9"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000000"/>
                <w:spacing w:val="15"/>
              </w:rPr>
            </w:pPr>
            <w:r>
              <w:rPr>
                <w:color w:val="000000"/>
                <w:spacing w:val="15"/>
              </w:rPr>
              <w:t>2215</w:t>
            </w:r>
          </w:p>
        </w:tc>
      </w:tr>
    </w:tbl>
    <w:p w14:paraId="23A05279" w14:textId="6188594D" w:rsidR="003473BC" w:rsidRDefault="00FD150D" w:rsidP="00CB0C55">
      <w:pPr>
        <w:spacing w:line="360" w:lineRule="auto"/>
        <w:jc w:val="both"/>
      </w:pPr>
      <w:ins w:id="26" w:author="Simon ter Meulen" w:date="2019-01-25T09:34:00Z">
        <w:r>
          <w:t xml:space="preserve">Please add the ones you observe twice. </w:t>
        </w:r>
      </w:ins>
      <w:ins w:id="27" w:author="Simon ter Meulen" w:date="2019-01-25T09:35:00Z">
        <w:r>
          <w:t>Also add maybe somewhere else, what you gain from a repeated cross section and what you gain from a panel.</w:t>
        </w:r>
      </w:ins>
    </w:p>
    <w:p w14:paraId="5888BF47" w14:textId="5CD4E5AD" w:rsidR="0021637B" w:rsidRDefault="00CB0C55" w:rsidP="00CB0C55">
      <w:pPr>
        <w:spacing w:line="360" w:lineRule="auto"/>
        <w:jc w:val="both"/>
      </w:pPr>
      <w:r>
        <w:t>Table three</w:t>
      </w:r>
      <w:r w:rsidR="00260FB3">
        <w:t xml:space="preserve"> shows</w:t>
      </w:r>
      <w:r>
        <w:t xml:space="preserve"> the summary statistics of respectively 2007, 2013 and 2017. In all of the three years both the control and treatment group have a fairly high chance of being healthy but the treatment group has a slightly higher chance of being healthy. In the treatment group of 2007, 97% of the people are healthy, in 2013 and 2017 that is 96%. In the control group 95% of the people observed are healthy in 2007 and 2013 and 92% of the people are healthy in 2017. Since the means of the health of both groups are within range of the standard deviations, it can be noted that there is no significant difference between health in the treatment and control group in any of the years. </w:t>
      </w:r>
    </w:p>
    <w:p w14:paraId="111EE009" w14:textId="77777777" w:rsidR="0021637B" w:rsidRDefault="00CB0C55" w:rsidP="00CB0C55">
      <w:pPr>
        <w:spacing w:line="360" w:lineRule="auto"/>
        <w:jc w:val="both"/>
      </w:pPr>
      <w:r>
        <w:tab/>
        <w:t xml:space="preserve">The average net worth of the treatment group decreases between 2007 and 2013 and then increases between 2013 and 2017. The average net worth of control group increases between 2007 and 2013 and also between 2013 and 2017. Since the house prices also decrease between 2007 and </w:t>
      </w:r>
      <w:r>
        <w:lastRenderedPageBreak/>
        <w:t>2013 and increase between 2013 and 2017 this indicates that the average net worth of home owners does behave in line with the housing prices while the net worth of the tenants does not</w:t>
      </w:r>
      <w:r w:rsidR="003473BC">
        <w:t>,</w:t>
      </w:r>
      <w:r>
        <w:t xml:space="preserve"> as was expected. </w:t>
      </w:r>
    </w:p>
    <w:p w14:paraId="6885798E" w14:textId="77777777" w:rsidR="0021637B" w:rsidRPr="00A20A58" w:rsidRDefault="00CB0C55" w:rsidP="00CB0C55">
      <w:pPr>
        <w:pStyle w:val="Caption"/>
        <w:keepNext/>
        <w:spacing w:line="360" w:lineRule="auto"/>
        <w:jc w:val="both"/>
        <w:rPr>
          <w:lang w:val="nl-NL"/>
        </w:rPr>
      </w:pPr>
      <w:r w:rsidRPr="00D10A65">
        <w:rPr>
          <w:lang w:val="nl-NL"/>
          <w:rPrChange w:id="28" w:author="UvA" w:date="2019-01-28T12:21:00Z">
            <w:rPr/>
          </w:rPrChange>
        </w:rPr>
        <w:br/>
      </w:r>
      <w:r w:rsidRPr="00D10A65">
        <w:rPr>
          <w:lang w:val="nl-NL"/>
          <w:rPrChange w:id="29" w:author="UvA" w:date="2019-01-28T12:21:00Z">
            <w:rPr/>
          </w:rPrChange>
        </w:rPr>
        <w:br/>
      </w:r>
      <w:proofErr w:type="spellStart"/>
      <w:r w:rsidRPr="00A20A58">
        <w:rPr>
          <w:lang w:val="nl-NL"/>
        </w:rPr>
        <w:t>Table</w:t>
      </w:r>
      <w:proofErr w:type="spellEnd"/>
      <w:r w:rsidRPr="00A20A58">
        <w:rPr>
          <w:lang w:val="nl-NL"/>
        </w:rPr>
        <w:t xml:space="preserve"> </w:t>
      </w:r>
      <w:r w:rsidR="0021637B">
        <w:fldChar w:fldCharType="begin"/>
      </w:r>
      <w:r w:rsidRPr="00A20A58">
        <w:rPr>
          <w:lang w:val="nl-NL"/>
        </w:rPr>
        <w:instrText>SEQ Table \* ARABIC</w:instrText>
      </w:r>
      <w:r w:rsidR="0021637B">
        <w:fldChar w:fldCharType="separate"/>
      </w:r>
      <w:r w:rsidR="003E0A3D">
        <w:rPr>
          <w:noProof/>
          <w:lang w:val="nl-NL"/>
        </w:rPr>
        <w:t>3</w:t>
      </w:r>
      <w:r w:rsidR="0021637B">
        <w:fldChar w:fldCharType="end"/>
      </w:r>
      <w:r w:rsidR="00B4560D" w:rsidRPr="00A20A58">
        <w:rPr>
          <w:lang w:val="nl-NL"/>
        </w:rPr>
        <w:t>:</w:t>
      </w:r>
      <w:r w:rsidRPr="00A20A58">
        <w:rPr>
          <w:lang w:val="nl-NL"/>
        </w:rPr>
        <w:t xml:space="preserve"> summary </w:t>
      </w:r>
      <w:proofErr w:type="spellStart"/>
      <w:r w:rsidRPr="00A20A58">
        <w:rPr>
          <w:lang w:val="nl-NL"/>
        </w:rPr>
        <w:t>statistics</w:t>
      </w:r>
      <w:proofErr w:type="spellEnd"/>
      <w:r w:rsidRPr="00A20A58">
        <w:rPr>
          <w:lang w:val="nl-NL"/>
        </w:rPr>
        <w:t xml:space="preserve"> 2007</w:t>
      </w:r>
      <w:r w:rsidR="00260FB3" w:rsidRPr="00A20A58">
        <w:rPr>
          <w:lang w:val="nl-NL"/>
        </w:rPr>
        <w:t xml:space="preserve">  </w:t>
      </w:r>
      <w:commentRangeStart w:id="30"/>
      <w:r w:rsidR="00260FB3" w:rsidRPr="00A20A58">
        <w:rPr>
          <w:lang w:val="nl-NL"/>
        </w:rPr>
        <w:t xml:space="preserve">(Deze zijn al netjes gemaakt in </w:t>
      </w:r>
      <w:proofErr w:type="spellStart"/>
      <w:r w:rsidR="00260FB3" w:rsidRPr="00A20A58">
        <w:rPr>
          <w:lang w:val="nl-NL"/>
        </w:rPr>
        <w:t>LaTeX</w:t>
      </w:r>
      <w:proofErr w:type="spellEnd"/>
      <w:r w:rsidR="00260FB3" w:rsidRPr="00A20A58">
        <w:rPr>
          <w:lang w:val="nl-NL"/>
        </w:rPr>
        <w:t>)</w:t>
      </w:r>
      <w:commentRangeEnd w:id="30"/>
      <w:r w:rsidR="00DA32DB">
        <w:rPr>
          <w:rStyle w:val="CommentReference"/>
          <w:rFonts w:cs="Mangal"/>
          <w:i w:val="0"/>
          <w:iCs w:val="0"/>
        </w:rPr>
        <w:commentReference w:id="30"/>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14:paraId="61E176B3"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639536F1"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6E69AD2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67242600"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70D2CBCD"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33A1151F"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21939B5A"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36BB9BD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56577B20"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0.97</w:t>
            </w:r>
          </w:p>
        </w:tc>
        <w:tc>
          <w:tcPr>
            <w:tcW w:w="1784" w:type="dxa"/>
            <w:tcBorders>
              <w:top w:val="nil"/>
              <w:bottom w:val="nil"/>
            </w:tcBorders>
          </w:tcPr>
          <w:p w14:paraId="751B4E8B"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14:paraId="112B8309"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45B40C05" w14:textId="77777777"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14:paraId="273DF9C7"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0FA4189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14:paraId="255035C5"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14:paraId="5EA561F6"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4D4EBA26"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6048216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4A35CE2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275,271</w:t>
            </w:r>
          </w:p>
        </w:tc>
        <w:tc>
          <w:tcPr>
            <w:tcW w:w="1784" w:type="dxa"/>
            <w:tcBorders>
              <w:top w:val="nil"/>
              <w:bottom w:val="nil"/>
            </w:tcBorders>
          </w:tcPr>
          <w:p w14:paraId="0D3252F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329,037</w:t>
            </w:r>
          </w:p>
        </w:tc>
      </w:tr>
      <w:tr w:rsidR="0021637B" w14:paraId="5FEA8315"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09ABF5DC" w14:textId="77777777"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14:paraId="2503A415"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17BA8516"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25,400</w:t>
            </w:r>
          </w:p>
        </w:tc>
        <w:tc>
          <w:tcPr>
            <w:tcW w:w="1784" w:type="dxa"/>
            <w:tcBorders>
              <w:top w:val="nil"/>
            </w:tcBorders>
            <w:shd w:val="clear" w:color="auto" w:fill="auto"/>
          </w:tcPr>
          <w:p w14:paraId="69904D1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75,946</w:t>
            </w:r>
          </w:p>
        </w:tc>
      </w:tr>
    </w:tbl>
    <w:p w14:paraId="42B3B603" w14:textId="77777777" w:rsidR="0021637B" w:rsidRDefault="0021637B" w:rsidP="00CB0C55">
      <w:pPr>
        <w:spacing w:line="360" w:lineRule="auto"/>
        <w:jc w:val="both"/>
        <w:rPr>
          <w:b/>
          <w:bCs/>
          <w:color w:val="000000"/>
          <w:spacing w:val="15"/>
          <w:highlight w:val="white"/>
        </w:rPr>
      </w:pPr>
    </w:p>
    <w:p w14:paraId="035A74D3"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4</w:t>
      </w:r>
      <w:r w:rsidR="0021637B">
        <w:fldChar w:fldCharType="end"/>
      </w:r>
      <w:r w:rsidR="00B4560D">
        <w:t>:</w:t>
      </w:r>
      <w:r>
        <w:t xml:space="preserve"> summary statistics 2013</w:t>
      </w:r>
    </w:p>
    <w:tbl>
      <w:tblPr>
        <w:tblStyle w:val="LightShading-Accent5"/>
        <w:tblW w:w="7148" w:type="dxa"/>
        <w:jc w:val="center"/>
        <w:tblLook w:val="04A0" w:firstRow="1" w:lastRow="0" w:firstColumn="1" w:lastColumn="0" w:noHBand="0" w:noVBand="1"/>
      </w:tblPr>
      <w:tblGrid>
        <w:gridCol w:w="1790"/>
        <w:gridCol w:w="1787"/>
        <w:gridCol w:w="1787"/>
        <w:gridCol w:w="1784"/>
      </w:tblGrid>
      <w:tr w:rsidR="0021637B" w14:paraId="4F1651FC"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40406D10"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02A4D150"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07FE9D0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4DDA69B6"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6D1C23E0"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26540A2A"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0116AA07"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5D858DEE"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14:paraId="67A2D6ED"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0.20</w:t>
            </w:r>
          </w:p>
        </w:tc>
      </w:tr>
      <w:tr w:rsidR="0021637B" w14:paraId="5AA71009"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6B994A26" w14:textId="77777777" w:rsidR="0021637B" w:rsidRDefault="0021637B" w:rsidP="00CB0C55">
            <w:pPr>
              <w:spacing w:line="360" w:lineRule="auto"/>
              <w:jc w:val="both"/>
              <w:rPr>
                <w:color w:val="31849B" w:themeColor="accent5" w:themeShade="BF"/>
                <w:spacing w:val="15"/>
              </w:rPr>
            </w:pPr>
          </w:p>
        </w:tc>
        <w:tc>
          <w:tcPr>
            <w:tcW w:w="1787" w:type="dxa"/>
            <w:tcBorders>
              <w:top w:val="nil"/>
              <w:bottom w:val="nil"/>
            </w:tcBorders>
            <w:shd w:val="clear" w:color="auto" w:fill="auto"/>
          </w:tcPr>
          <w:p w14:paraId="72BE84B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11F67CDC"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0.95</w:t>
            </w:r>
          </w:p>
        </w:tc>
        <w:tc>
          <w:tcPr>
            <w:tcW w:w="1784" w:type="dxa"/>
            <w:tcBorders>
              <w:top w:val="nil"/>
              <w:bottom w:val="nil"/>
            </w:tcBorders>
            <w:shd w:val="clear" w:color="auto" w:fill="auto"/>
          </w:tcPr>
          <w:p w14:paraId="3820BAB2"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0.22</w:t>
            </w:r>
          </w:p>
        </w:tc>
      </w:tr>
      <w:tr w:rsidR="0021637B" w14:paraId="7396E663"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561F0D26"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00484985"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70391734"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256,521</w:t>
            </w:r>
          </w:p>
        </w:tc>
        <w:tc>
          <w:tcPr>
            <w:tcW w:w="1784" w:type="dxa"/>
            <w:tcBorders>
              <w:top w:val="nil"/>
              <w:bottom w:val="nil"/>
            </w:tcBorders>
          </w:tcPr>
          <w:p w14:paraId="593C2651"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249,175</w:t>
            </w:r>
          </w:p>
        </w:tc>
      </w:tr>
      <w:tr w:rsidR="0021637B" w14:paraId="585518FB"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7F11528E" w14:textId="77777777" w:rsidR="0021637B" w:rsidRDefault="0021637B" w:rsidP="00CB0C55">
            <w:pPr>
              <w:spacing w:line="360" w:lineRule="auto"/>
              <w:jc w:val="both"/>
              <w:rPr>
                <w:color w:val="31849B" w:themeColor="accent5" w:themeShade="BF"/>
                <w:spacing w:val="15"/>
              </w:rPr>
            </w:pPr>
          </w:p>
        </w:tc>
        <w:tc>
          <w:tcPr>
            <w:tcW w:w="1787" w:type="dxa"/>
            <w:tcBorders>
              <w:top w:val="nil"/>
            </w:tcBorders>
            <w:shd w:val="clear" w:color="auto" w:fill="auto"/>
          </w:tcPr>
          <w:p w14:paraId="569915A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49E1BD6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28,933</w:t>
            </w:r>
          </w:p>
        </w:tc>
        <w:tc>
          <w:tcPr>
            <w:tcW w:w="1784" w:type="dxa"/>
            <w:tcBorders>
              <w:top w:val="nil"/>
            </w:tcBorders>
            <w:shd w:val="clear" w:color="auto" w:fill="auto"/>
          </w:tcPr>
          <w:p w14:paraId="742C08A8"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91,215</w:t>
            </w:r>
          </w:p>
        </w:tc>
      </w:tr>
    </w:tbl>
    <w:p w14:paraId="53AC2A14" w14:textId="77777777" w:rsidR="0021637B" w:rsidRDefault="0021637B" w:rsidP="00CB0C55">
      <w:pPr>
        <w:spacing w:line="360" w:lineRule="auto"/>
        <w:jc w:val="both"/>
        <w:rPr>
          <w:b/>
          <w:bCs/>
          <w:color w:val="000000"/>
          <w:spacing w:val="15"/>
          <w:highlight w:val="white"/>
        </w:rPr>
      </w:pPr>
    </w:p>
    <w:p w14:paraId="0ED71364"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5</w:t>
      </w:r>
      <w:r w:rsidR="0021637B">
        <w:fldChar w:fldCharType="end"/>
      </w:r>
      <w:r w:rsidR="00B4560D">
        <w:t>:</w:t>
      </w:r>
      <w:r>
        <w:t xml:space="preserve"> summary statistics 2017</w:t>
      </w:r>
    </w:p>
    <w:tbl>
      <w:tblPr>
        <w:tblStyle w:val="LightShading-Accent1"/>
        <w:tblW w:w="7148" w:type="dxa"/>
        <w:jc w:val="center"/>
        <w:tblLook w:val="04A0" w:firstRow="1" w:lastRow="0" w:firstColumn="1" w:lastColumn="0" w:noHBand="0" w:noVBand="1"/>
      </w:tblPr>
      <w:tblGrid>
        <w:gridCol w:w="1790"/>
        <w:gridCol w:w="1787"/>
        <w:gridCol w:w="1787"/>
        <w:gridCol w:w="1784"/>
      </w:tblGrid>
      <w:tr w:rsidR="0021637B" w14:paraId="1529C992" w14:textId="77777777" w:rsidTr="002163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shd w:val="clear" w:color="auto" w:fill="auto"/>
          </w:tcPr>
          <w:p w14:paraId="6C0F99CC" w14:textId="77777777" w:rsidR="0021637B" w:rsidRDefault="00CB0C55" w:rsidP="00CB0C55">
            <w:pPr>
              <w:spacing w:line="360" w:lineRule="auto"/>
              <w:jc w:val="both"/>
              <w:rPr>
                <w:bCs w:val="0"/>
                <w:color w:val="000000"/>
                <w:spacing w:val="15"/>
              </w:rPr>
            </w:pPr>
            <w:r>
              <w:rPr>
                <w:bCs w:val="0"/>
                <w:color w:val="000000"/>
                <w:spacing w:val="15"/>
              </w:rPr>
              <w:t>Variable</w:t>
            </w:r>
          </w:p>
        </w:tc>
        <w:tc>
          <w:tcPr>
            <w:tcW w:w="1787" w:type="dxa"/>
            <w:shd w:val="clear" w:color="auto" w:fill="auto"/>
          </w:tcPr>
          <w:p w14:paraId="2D8C2956"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Treatment group</w:t>
            </w:r>
          </w:p>
        </w:tc>
        <w:tc>
          <w:tcPr>
            <w:tcW w:w="1787" w:type="dxa"/>
            <w:shd w:val="clear" w:color="auto" w:fill="auto"/>
          </w:tcPr>
          <w:p w14:paraId="751A9664"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Mean</w:t>
            </w:r>
          </w:p>
        </w:tc>
        <w:tc>
          <w:tcPr>
            <w:tcW w:w="1784" w:type="dxa"/>
            <w:shd w:val="clear" w:color="auto" w:fill="auto"/>
          </w:tcPr>
          <w:p w14:paraId="1808657A"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bCs w:val="0"/>
                <w:color w:val="000000"/>
                <w:spacing w:val="15"/>
              </w:rPr>
            </w:pPr>
            <w:r>
              <w:rPr>
                <w:bCs w:val="0"/>
                <w:color w:val="000000"/>
                <w:spacing w:val="15"/>
              </w:rPr>
              <w:t>Standard deviation</w:t>
            </w:r>
          </w:p>
        </w:tc>
      </w:tr>
      <w:tr w:rsidR="0021637B" w14:paraId="562983D4"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7F26AE1E" w14:textId="77777777" w:rsidR="0021637B" w:rsidRDefault="00CB0C55" w:rsidP="00CB0C55">
            <w:pPr>
              <w:spacing w:line="360" w:lineRule="auto"/>
              <w:jc w:val="both"/>
              <w:rPr>
                <w:bCs w:val="0"/>
                <w:color w:val="000000"/>
                <w:spacing w:val="15"/>
              </w:rPr>
            </w:pPr>
            <w:r>
              <w:rPr>
                <w:bCs w:val="0"/>
                <w:color w:val="000000"/>
                <w:spacing w:val="15"/>
              </w:rPr>
              <w:t>Health</w:t>
            </w:r>
          </w:p>
        </w:tc>
        <w:tc>
          <w:tcPr>
            <w:tcW w:w="1787" w:type="dxa"/>
            <w:tcBorders>
              <w:top w:val="nil"/>
              <w:bottom w:val="nil"/>
            </w:tcBorders>
          </w:tcPr>
          <w:p w14:paraId="09F2AB10"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3D994986"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0.96</w:t>
            </w:r>
          </w:p>
        </w:tc>
        <w:tc>
          <w:tcPr>
            <w:tcW w:w="1784" w:type="dxa"/>
            <w:tcBorders>
              <w:top w:val="nil"/>
              <w:bottom w:val="nil"/>
            </w:tcBorders>
          </w:tcPr>
          <w:p w14:paraId="3CA662C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0.18</w:t>
            </w:r>
          </w:p>
        </w:tc>
      </w:tr>
      <w:tr w:rsidR="0021637B" w14:paraId="1EF5FDCB"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shd w:val="clear" w:color="auto" w:fill="auto"/>
          </w:tcPr>
          <w:p w14:paraId="11B333AF" w14:textId="77777777" w:rsidR="0021637B" w:rsidRDefault="0021637B" w:rsidP="00CB0C55">
            <w:pPr>
              <w:spacing w:line="360" w:lineRule="auto"/>
              <w:jc w:val="both"/>
              <w:rPr>
                <w:color w:val="365F91" w:themeColor="accent1" w:themeShade="BF"/>
                <w:spacing w:val="15"/>
              </w:rPr>
            </w:pPr>
          </w:p>
        </w:tc>
        <w:tc>
          <w:tcPr>
            <w:tcW w:w="1787" w:type="dxa"/>
            <w:tcBorders>
              <w:top w:val="nil"/>
              <w:bottom w:val="nil"/>
            </w:tcBorders>
            <w:shd w:val="clear" w:color="auto" w:fill="auto"/>
          </w:tcPr>
          <w:p w14:paraId="22D287FC"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bottom w:val="nil"/>
            </w:tcBorders>
            <w:shd w:val="clear" w:color="auto" w:fill="auto"/>
          </w:tcPr>
          <w:p w14:paraId="01B785F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0.92</w:t>
            </w:r>
          </w:p>
        </w:tc>
        <w:tc>
          <w:tcPr>
            <w:tcW w:w="1784" w:type="dxa"/>
            <w:tcBorders>
              <w:top w:val="nil"/>
              <w:bottom w:val="nil"/>
            </w:tcBorders>
            <w:shd w:val="clear" w:color="auto" w:fill="auto"/>
          </w:tcPr>
          <w:p w14:paraId="789C4AFE"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0.27</w:t>
            </w:r>
          </w:p>
        </w:tc>
      </w:tr>
      <w:tr w:rsidR="0021637B" w14:paraId="1BDF9C7A" w14:textId="77777777" w:rsidTr="002163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bottom w:val="nil"/>
            </w:tcBorders>
          </w:tcPr>
          <w:p w14:paraId="5E16278A" w14:textId="77777777" w:rsidR="0021637B" w:rsidRDefault="00CB0C55" w:rsidP="00CB0C55">
            <w:pPr>
              <w:spacing w:line="360" w:lineRule="auto"/>
              <w:jc w:val="both"/>
              <w:rPr>
                <w:bCs w:val="0"/>
                <w:color w:val="000000"/>
                <w:spacing w:val="15"/>
              </w:rPr>
            </w:pPr>
            <w:r>
              <w:rPr>
                <w:bCs w:val="0"/>
                <w:color w:val="000000"/>
                <w:spacing w:val="15"/>
              </w:rPr>
              <w:t>Net worth</w:t>
            </w:r>
          </w:p>
        </w:tc>
        <w:tc>
          <w:tcPr>
            <w:tcW w:w="1787" w:type="dxa"/>
            <w:tcBorders>
              <w:top w:val="nil"/>
              <w:bottom w:val="nil"/>
            </w:tcBorders>
          </w:tcPr>
          <w:p w14:paraId="12F7CE53"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Yes</w:t>
            </w:r>
          </w:p>
        </w:tc>
        <w:tc>
          <w:tcPr>
            <w:tcW w:w="1787" w:type="dxa"/>
            <w:tcBorders>
              <w:top w:val="nil"/>
              <w:bottom w:val="nil"/>
            </w:tcBorders>
          </w:tcPr>
          <w:p w14:paraId="47B2FCED"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263,053</w:t>
            </w:r>
          </w:p>
        </w:tc>
        <w:tc>
          <w:tcPr>
            <w:tcW w:w="1784" w:type="dxa"/>
            <w:tcBorders>
              <w:top w:val="nil"/>
              <w:bottom w:val="nil"/>
            </w:tcBorders>
          </w:tcPr>
          <w:p w14:paraId="389DE178"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bCs/>
                <w:color w:val="000000"/>
                <w:spacing w:val="15"/>
              </w:rPr>
            </w:pPr>
            <w:r>
              <w:rPr>
                <w:bCs/>
                <w:color w:val="000000"/>
                <w:spacing w:val="15"/>
              </w:rPr>
              <w:t>291,670</w:t>
            </w:r>
          </w:p>
        </w:tc>
      </w:tr>
      <w:tr w:rsidR="0021637B" w14:paraId="652258FD" w14:textId="77777777" w:rsidTr="0021637B">
        <w:trPr>
          <w:jc w:val="center"/>
        </w:trPr>
        <w:tc>
          <w:tcPr>
            <w:cnfStyle w:val="001000000000" w:firstRow="0" w:lastRow="0" w:firstColumn="1" w:lastColumn="0" w:oddVBand="0" w:evenVBand="0" w:oddHBand="0" w:evenHBand="0" w:firstRowFirstColumn="0" w:firstRowLastColumn="0" w:lastRowFirstColumn="0" w:lastRowLastColumn="0"/>
            <w:tcW w:w="1789" w:type="dxa"/>
            <w:tcBorders>
              <w:top w:val="nil"/>
            </w:tcBorders>
            <w:shd w:val="clear" w:color="auto" w:fill="auto"/>
          </w:tcPr>
          <w:p w14:paraId="6C82ACAA" w14:textId="77777777" w:rsidR="0021637B" w:rsidRDefault="0021637B" w:rsidP="00CB0C55">
            <w:pPr>
              <w:spacing w:line="360" w:lineRule="auto"/>
              <w:jc w:val="both"/>
              <w:rPr>
                <w:color w:val="365F91" w:themeColor="accent1" w:themeShade="BF"/>
                <w:spacing w:val="15"/>
              </w:rPr>
            </w:pPr>
          </w:p>
        </w:tc>
        <w:tc>
          <w:tcPr>
            <w:tcW w:w="1787" w:type="dxa"/>
            <w:tcBorders>
              <w:top w:val="nil"/>
            </w:tcBorders>
            <w:shd w:val="clear" w:color="auto" w:fill="auto"/>
          </w:tcPr>
          <w:p w14:paraId="6C26E65F"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No</w:t>
            </w:r>
          </w:p>
        </w:tc>
        <w:tc>
          <w:tcPr>
            <w:tcW w:w="1787" w:type="dxa"/>
            <w:tcBorders>
              <w:top w:val="nil"/>
            </w:tcBorders>
            <w:shd w:val="clear" w:color="auto" w:fill="auto"/>
          </w:tcPr>
          <w:p w14:paraId="2B60CB04"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31,530</w:t>
            </w:r>
          </w:p>
        </w:tc>
        <w:tc>
          <w:tcPr>
            <w:tcW w:w="1784" w:type="dxa"/>
            <w:tcBorders>
              <w:top w:val="nil"/>
            </w:tcBorders>
            <w:shd w:val="clear" w:color="auto" w:fill="auto"/>
          </w:tcPr>
          <w:p w14:paraId="3B591FB6"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bCs/>
                <w:color w:val="000000"/>
                <w:spacing w:val="15"/>
              </w:rPr>
            </w:pPr>
            <w:r>
              <w:rPr>
                <w:bCs/>
                <w:color w:val="000000"/>
                <w:spacing w:val="15"/>
              </w:rPr>
              <w:t>102,177</w:t>
            </w:r>
          </w:p>
        </w:tc>
      </w:tr>
    </w:tbl>
    <w:p w14:paraId="71BCD3E0" w14:textId="77777777" w:rsidR="0021637B" w:rsidRDefault="0021637B" w:rsidP="00CB0C55">
      <w:pPr>
        <w:spacing w:line="360" w:lineRule="auto"/>
        <w:jc w:val="both"/>
        <w:rPr>
          <w:b/>
          <w:bCs/>
          <w:color w:val="000000"/>
          <w:spacing w:val="15"/>
          <w:highlight w:val="white"/>
        </w:rPr>
      </w:pPr>
    </w:p>
    <w:p w14:paraId="74191CC7" w14:textId="77777777" w:rsidR="0021637B" w:rsidRDefault="0021637B" w:rsidP="00CB0C55">
      <w:pPr>
        <w:spacing w:line="360" w:lineRule="auto"/>
        <w:jc w:val="both"/>
        <w:rPr>
          <w:b/>
          <w:bCs/>
          <w:color w:val="000000"/>
          <w:spacing w:val="15"/>
          <w:highlight w:val="white"/>
        </w:rPr>
      </w:pPr>
    </w:p>
    <w:p w14:paraId="0271E76C" w14:textId="77777777" w:rsidR="0021637B" w:rsidRDefault="00CB0C55" w:rsidP="00F26246">
      <w:pPr>
        <w:pStyle w:val="Heading1"/>
      </w:pPr>
      <w:r>
        <w:rPr>
          <w:highlight w:val="white"/>
        </w:rPr>
        <w:t>Methods</w:t>
      </w:r>
    </w:p>
    <w:p w14:paraId="178977C5" w14:textId="5E615170" w:rsidR="00BF04DE" w:rsidRDefault="00BF04DE" w:rsidP="00CB0C55">
      <w:pPr>
        <w:spacing w:line="360" w:lineRule="auto"/>
        <w:jc w:val="both"/>
      </w:pPr>
    </w:p>
    <w:p w14:paraId="1116B048" w14:textId="4F33EDE6" w:rsidR="00EB11A9" w:rsidRDefault="00EB11A9" w:rsidP="00CB0C55">
      <w:pPr>
        <w:spacing w:line="360" w:lineRule="auto"/>
        <w:jc w:val="both"/>
      </w:pPr>
      <w:r>
        <w:lastRenderedPageBreak/>
        <w:t xml:space="preserve">In this section I discuss the three methods employed in this paper. First the ordinary least squares regression is briefly discussed which is used to show the correlation between wealth and health. Secondly the difference in differences analysis is discussed. Finally, the analysis that uses health transitions is discussed </w:t>
      </w:r>
      <w:commentRangeStart w:id="31"/>
      <w:r>
        <w:t>briefly.</w:t>
      </w:r>
      <w:commentRangeEnd w:id="31"/>
      <w:r>
        <w:rPr>
          <w:rStyle w:val="CommentReference"/>
          <w:rFonts w:cs="Mangal"/>
        </w:rPr>
        <w:commentReference w:id="31"/>
      </w:r>
    </w:p>
    <w:p w14:paraId="52142B6C" w14:textId="19E98E71" w:rsidR="00F26246" w:rsidRDefault="00F26246" w:rsidP="00F26246">
      <w:pPr>
        <w:pStyle w:val="Heading2"/>
        <w:rPr>
          <w:ins w:id="32" w:author="Simon ter Meulen" w:date="2019-01-25T09:47:00Z"/>
        </w:rPr>
      </w:pPr>
      <w:r>
        <w:t>OLS</w:t>
      </w:r>
    </w:p>
    <w:p w14:paraId="66C7C7B7" w14:textId="5CCBF52C" w:rsidR="0021637B" w:rsidRDefault="00CB0C55" w:rsidP="00FF06A4">
      <w:pPr>
        <w:spacing w:line="360" w:lineRule="auto"/>
        <w:ind w:firstLine="720"/>
        <w:jc w:val="both"/>
      </w:pPr>
      <w:r>
        <w:t xml:space="preserve">First this paper will use a simple ordinary least squares (OLS) regression. In this OLS regression health will be the dependent variable and wealth will be the independent variable. Health is defined as a categorical variable where someone can be either healthy, with value 1, or unhealthy, with a value of 0. Wealth is the net worth of a person as shown above. </w:t>
      </w:r>
    </w:p>
    <w:p w14:paraId="300A4770" w14:textId="220BEA1D" w:rsidR="00F26246" w:rsidRDefault="00F26246" w:rsidP="00F26246">
      <w:pPr>
        <w:pStyle w:val="Heading2"/>
      </w:pPr>
      <w:r>
        <w:t>Difference in differences</w:t>
      </w:r>
    </w:p>
    <w:p w14:paraId="19459B24" w14:textId="77777777" w:rsidR="0021637B" w:rsidRDefault="00CB0C55" w:rsidP="00CB0C55">
      <w:pPr>
        <w:spacing w:line="360" w:lineRule="auto"/>
        <w:jc w:val="both"/>
      </w:pPr>
      <w:r>
        <w:tab/>
        <w:t>Secondly, this paper uses a difference in difference (DD) analysis to look for a causal effect from wealth to health. Health is defined in the same way as in the OLS regression. A DD analysis is a quasi-experimental design with a treatment group, a control group and a treatment. A DD analysis is used to estimate the effect of a treatment by comparing the differences in the outcomes between before and after the treatment between the treatment and the control group.</w:t>
      </w:r>
    </w:p>
    <w:p w14:paraId="1E5D6E86" w14:textId="12620C3C" w:rsidR="0021637B" w:rsidRDefault="00CB0C55" w:rsidP="00CB0C55">
      <w:pPr>
        <w:spacing w:line="360" w:lineRule="auto"/>
        <w:jc w:val="both"/>
      </w:pPr>
      <w:r>
        <w:tab/>
        <w:t xml:space="preserve"> The treatment group, control group and the treatment itself will be defined as follows. The treatment this paper uses is the financial crisis of 2008 in which housing prices dropped suddenly and sharply as is visible in figure 1. Another treatment that will be used is the bounce-back of the housing prices after the financial crisis which started in 2013. It </w:t>
      </w:r>
      <w:r w:rsidR="002064F3">
        <w:t xml:space="preserve">can </w:t>
      </w:r>
      <w:r w:rsidR="00902F80">
        <w:t>be assumed</w:t>
      </w:r>
      <w:r>
        <w:t xml:space="preserve"> that the health of people did not directly cause the financial crisis, or that health was directly affected by the crisis.  The treatment group consists of people who own one or more houses and the control group consists of people who rent a house. Although the net worth of tenants </w:t>
      </w:r>
      <w:r w:rsidR="00902F80">
        <w:t>might</w:t>
      </w:r>
      <w:r>
        <w:t xml:space="preserve"> also have been impacted</w:t>
      </w:r>
      <w:r w:rsidR="00902F80">
        <w:t xml:space="preserve"> in the years after the financial crisis</w:t>
      </w:r>
      <w:r>
        <w:t xml:space="preserve">, the home owners are exposed more to </w:t>
      </w:r>
      <w:r w:rsidR="00902F80">
        <w:t>a</w:t>
      </w:r>
      <w:r>
        <w:t xml:space="preserve"> wealth shock due to the </w:t>
      </w:r>
      <w:r w:rsidR="00902F80">
        <w:t>change</w:t>
      </w:r>
      <w:r>
        <w:t xml:space="preserve"> in housing prices. Therefore the net </w:t>
      </w:r>
      <w:r w:rsidR="00902F80">
        <w:t>wealth</w:t>
      </w:r>
      <w:r>
        <w:t xml:space="preserve"> of </w:t>
      </w:r>
      <w:r w:rsidR="00902F80">
        <w:t>the control group</w:t>
      </w:r>
      <w:r>
        <w:t xml:space="preserve"> should be affected less than the net </w:t>
      </w:r>
      <w:r w:rsidR="00902F80">
        <w:t>wealth</w:t>
      </w:r>
      <w:r>
        <w:t xml:space="preserve"> of </w:t>
      </w:r>
      <w:r w:rsidR="00902F80">
        <w:t>the treatment group by the changes in the housing prices</w:t>
      </w:r>
      <w:r>
        <w:t>.</w:t>
      </w:r>
    </w:p>
    <w:p w14:paraId="0165D83C" w14:textId="335668CB" w:rsidR="0021637B" w:rsidRPr="00DF1722" w:rsidRDefault="00DF1722" w:rsidP="00DF1722">
      <w:pPr>
        <w:spacing w:line="360" w:lineRule="auto"/>
        <w:jc w:val="both"/>
      </w:pPr>
      <w:r>
        <w:tab/>
        <w:t>There is another way in which the financial crisis might have affected the health of the treatment and control group in a different way, namely through job loss. It is possible to think that renters are more likely to have a lower income and therefore perhaps have more short term contracts than home-owners. Also because getting a mortgage requires a steady flow in income. Individuals with short-term contracts are more prone to losing their job because of changes in business cycles and losing a job could cause stress which could result in poor health. This is however tested in the robustness section which showed that there is no significant different change in unemployment rate between the control and treatment group.</w:t>
      </w:r>
    </w:p>
    <w:p w14:paraId="3B252933" w14:textId="0DD38D13" w:rsidR="0021637B" w:rsidRDefault="00CB0C55" w:rsidP="00CB0C55">
      <w:pPr>
        <w:spacing w:line="360" w:lineRule="auto"/>
        <w:jc w:val="both"/>
      </w:pPr>
      <w:r>
        <w:tab/>
        <w:t xml:space="preserve">Regressions will be done on two different groups of observations, one group will consist of all observations and the second group will consist only on the same persons observed before and </w:t>
      </w:r>
      <w:r>
        <w:lastRenderedPageBreak/>
        <w:t xml:space="preserve">after the treatment. There is a difference in those groups because even though the survey tries to get the same people every year to fill it out, it does of course not have a </w:t>
      </w:r>
      <w:r w:rsidR="00165674">
        <w:t>perfect</w:t>
      </w:r>
      <w:r>
        <w:t xml:space="preserve"> return rate of the respon</w:t>
      </w:r>
      <w:r w:rsidR="006838F8">
        <w:t>dents. B</w:t>
      </w:r>
      <w:r>
        <w:t>ecause the first group</w:t>
      </w:r>
      <w:r w:rsidR="006838F8">
        <w:t>, the all-observations group,</w:t>
      </w:r>
      <w:r>
        <w:t xml:space="preserve"> is bigger, the estimations should be better. For certainty, the second group</w:t>
      </w:r>
      <w:r w:rsidR="00DF1722">
        <w:t>, the recurring individuals group,</w:t>
      </w:r>
      <w:r>
        <w:t xml:space="preserve"> is added which should show the same results as the first group.</w:t>
      </w:r>
    </w:p>
    <w:p w14:paraId="17DB839D" w14:textId="1B0D0065" w:rsidR="00DF1722" w:rsidRPr="00DF1722" w:rsidRDefault="00DF1722" w:rsidP="00DF1722">
      <w:pPr>
        <w:spacing w:line="360" w:lineRule="auto"/>
        <w:ind w:firstLine="720"/>
        <w:jc w:val="both"/>
      </w:pPr>
      <w:r w:rsidRPr="00DF1722">
        <w:t>Since the participants of the DHS are randomly selected, it can be assumed that the only real difference between the control and treatment group is the ownership of a house. In the all-observations group it is however possible that the characteristics of the control and treatment group change between the pre- and posttreatment period which could then cause differences in the differences in health between the two groups. This is tested in the robustness section which shows that apart from gender in the 2013 – 2017 period, the characteristics, such as job loss, education and net income, of the groups did not change differently in the treatment period. T</w:t>
      </w:r>
      <w:r w:rsidR="006838F8">
        <w:t xml:space="preserve">herefore, the </w:t>
      </w:r>
      <w:r w:rsidRPr="00DF1722">
        <w:t>other ways in which the financial crisis could have affected health</w:t>
      </w:r>
      <w:r w:rsidRPr="006838F8">
        <w:rPr>
          <w:color w:val="auto"/>
        </w:rPr>
        <w:t xml:space="preserve">, for </w:t>
      </w:r>
      <w:r w:rsidRPr="00DF1722">
        <w:t>example through job loss, should be roughly the same in both the t</w:t>
      </w:r>
      <w:r w:rsidR="006838F8">
        <w:t>reatment and the control group. This means that the all-observations group is a valid group for the DID method even though not all people are recurring individuals pre and post treatment.</w:t>
      </w:r>
      <w:r w:rsidR="00FF06A4">
        <w:t xml:space="preserve"> In the recurring individuals sample, the characteristics matter less as they should remain pretty much the same since it follows the same individuals. The characteristics are especially unimportant in the fixed effects regression.</w:t>
      </w:r>
    </w:p>
    <w:p w14:paraId="14FF0E7D" w14:textId="77777777" w:rsidR="00DF1722" w:rsidRDefault="00DF1722" w:rsidP="00CB0C55">
      <w:pPr>
        <w:spacing w:line="360" w:lineRule="auto"/>
        <w:jc w:val="both"/>
      </w:pPr>
    </w:p>
    <w:p w14:paraId="1BAA543C" w14:textId="77777777" w:rsidR="0021637B" w:rsidRDefault="00CB0C55" w:rsidP="00CB0C55">
      <w:pPr>
        <w:spacing w:line="360" w:lineRule="auto"/>
        <w:jc w:val="both"/>
      </w:pPr>
      <w:r>
        <w:tab/>
      </w:r>
      <w:r>
        <w:tab/>
      </w:r>
    </w:p>
    <w:p w14:paraId="706E4468" w14:textId="77777777" w:rsidR="0021637B" w:rsidRDefault="00CB0C55" w:rsidP="00CB0C55">
      <w:pPr>
        <w:spacing w:line="360" w:lineRule="auto"/>
        <w:jc w:val="both"/>
      </w:pPr>
      <w:r>
        <w:t>The following regression model will be used</w:t>
      </w:r>
      <w:r w:rsidR="00A20A58">
        <w:t xml:space="preserve"> for the difference in difference analysis</w:t>
      </w:r>
      <w:r>
        <w:t>:</w:t>
      </w:r>
    </w:p>
    <w:p w14:paraId="514335FA"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7EC779FB" w14:textId="77777777">
        <w:tc>
          <w:tcPr>
            <w:tcW w:w="669" w:type="dxa"/>
            <w:tcBorders>
              <w:top w:val="nil"/>
              <w:left w:val="nil"/>
              <w:bottom w:val="nil"/>
              <w:right w:val="nil"/>
            </w:tcBorders>
            <w:shd w:val="clear" w:color="auto" w:fill="auto"/>
          </w:tcPr>
          <w:p w14:paraId="1A7A9CC0"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6CDC3EEC" w14:textId="2AF15E7F" w:rsidR="0021637B" w:rsidRDefault="00D10A65" w:rsidP="003A680B">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tc>
        <w:tc>
          <w:tcPr>
            <w:tcW w:w="679" w:type="dxa"/>
            <w:tcBorders>
              <w:top w:val="nil"/>
              <w:left w:val="nil"/>
              <w:bottom w:val="nil"/>
              <w:right w:val="nil"/>
            </w:tcBorders>
            <w:shd w:val="clear" w:color="auto" w:fill="auto"/>
          </w:tcPr>
          <w:p w14:paraId="5866E762" w14:textId="77777777" w:rsidR="0021637B" w:rsidRDefault="00CB0C55" w:rsidP="00CB0C55">
            <w:pPr>
              <w:spacing w:line="360" w:lineRule="auto"/>
              <w:jc w:val="both"/>
            </w:pPr>
            <w:bookmarkStart w:id="33" w:name="_Ref534894565"/>
            <w:r>
              <w:t>(</w:t>
            </w:r>
            <w:r w:rsidR="0021637B">
              <w:fldChar w:fldCharType="begin"/>
            </w:r>
            <w:r>
              <w:instrText>SEQ Equation \* ARABIC</w:instrText>
            </w:r>
            <w:r w:rsidR="0021637B">
              <w:fldChar w:fldCharType="separate"/>
            </w:r>
            <w:r w:rsidR="00B4560D">
              <w:rPr>
                <w:noProof/>
              </w:rPr>
              <w:t>1</w:t>
            </w:r>
            <w:r w:rsidR="0021637B">
              <w:fldChar w:fldCharType="end"/>
            </w:r>
            <w:bookmarkEnd w:id="33"/>
            <w:r>
              <w:t>)</w:t>
            </w:r>
          </w:p>
        </w:tc>
      </w:tr>
    </w:tbl>
    <w:p w14:paraId="459F9B27" w14:textId="77777777" w:rsidR="0021637B" w:rsidRDefault="0021637B" w:rsidP="00CB0C55">
      <w:pPr>
        <w:spacing w:line="360" w:lineRule="auto"/>
        <w:jc w:val="both"/>
      </w:pPr>
    </w:p>
    <w:p w14:paraId="17100282" w14:textId="3DDFD350" w:rsidR="0021637B" w:rsidRDefault="00CB0C55" w:rsidP="00CB0C55">
      <w:pPr>
        <w:spacing w:line="360" w:lineRule="auto"/>
        <w:jc w:val="both"/>
      </w:pPr>
      <w:r>
        <w:t>Where</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it</m:t>
            </m:r>
          </m:sub>
        </m:sSub>
      </m:oMath>
      <w:r w:rsidR="008C08D5">
        <w:t xml:space="preserve"> is whether or not person i is healthy or not in period t. </w:t>
      </w:r>
      <w:r>
        <w:t xml:space="preserve"> Time is </w:t>
      </w:r>
      <w:r w:rsidR="008C08D5">
        <w:t>whether an observation is pre or post treatment.</w:t>
      </w:r>
      <w:r>
        <w:t xml:space="preserve"> Treated is </w:t>
      </w:r>
      <w:r w:rsidR="008C08D5">
        <w:t>whether a person is in the treatment or control group and</w:t>
      </w:r>
      <w:r>
        <w:t xml:space="preserve"> Time * Diff is the difference in change over time. If the Time * Diff coefficient is statistically different from zero, there is an effect from the treatment on the dependent variable.</w:t>
      </w:r>
      <w:r w:rsidR="00AD4CC2">
        <w:t xml:space="preserve"> The coefficients will be estimated with an OLS regression.</w:t>
      </w:r>
    </w:p>
    <w:p w14:paraId="5C3CF8CF" w14:textId="77777777" w:rsidR="0021637B" w:rsidRDefault="00CB0C55" w:rsidP="00CB0C55">
      <w:pPr>
        <w:spacing w:line="360" w:lineRule="auto"/>
        <w:jc w:val="both"/>
      </w:pPr>
      <w:r>
        <w:tab/>
        <w:t>Therefore the hypotheses are:</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5143960F" w14:textId="77777777">
        <w:tc>
          <w:tcPr>
            <w:tcW w:w="669" w:type="dxa"/>
            <w:tcBorders>
              <w:top w:val="nil"/>
              <w:left w:val="nil"/>
              <w:bottom w:val="nil"/>
              <w:right w:val="nil"/>
            </w:tcBorders>
            <w:shd w:val="clear" w:color="auto" w:fill="auto"/>
          </w:tcPr>
          <w:p w14:paraId="2A22174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78E314B1" w14:textId="77777777" w:rsidR="0021637B" w:rsidRDefault="00D10A65" w:rsidP="00CB0C55">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14:paraId="3A9DC2B6"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2</w:t>
            </w:r>
            <w:r w:rsidR="0021637B">
              <w:fldChar w:fldCharType="end"/>
            </w:r>
            <w:r>
              <w:t>)</w:t>
            </w:r>
          </w:p>
        </w:tc>
      </w:tr>
      <w:tr w:rsidR="0021637B" w14:paraId="03EAD389" w14:textId="77777777">
        <w:tc>
          <w:tcPr>
            <w:tcW w:w="669" w:type="dxa"/>
            <w:tcBorders>
              <w:top w:val="nil"/>
              <w:left w:val="nil"/>
              <w:bottom w:val="nil"/>
              <w:right w:val="nil"/>
            </w:tcBorders>
            <w:shd w:val="clear" w:color="auto" w:fill="auto"/>
          </w:tcPr>
          <w:p w14:paraId="28E0A467"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4D0FCCEC" w14:textId="77777777" w:rsidR="0021637B" w:rsidRDefault="00D10A65" w:rsidP="005F3328">
            <w:pPr>
              <w:spacing w:line="360" w:lineRule="auto"/>
              <w:jc w:val="both"/>
            </w:pPr>
            <m:oMathPara>
              <m:oMath>
                <m:sSub>
                  <m:sSubPr>
                    <m:ctrlPr>
                      <w:rPr>
                        <w:rFonts w:ascii="Cambria Math" w:hAnsi="Cambria Math"/>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≠0</m:t>
                </m:r>
              </m:oMath>
            </m:oMathPara>
          </w:p>
        </w:tc>
        <w:tc>
          <w:tcPr>
            <w:tcW w:w="679" w:type="dxa"/>
            <w:tcBorders>
              <w:top w:val="nil"/>
              <w:left w:val="nil"/>
              <w:bottom w:val="nil"/>
              <w:right w:val="nil"/>
            </w:tcBorders>
            <w:shd w:val="clear" w:color="auto" w:fill="auto"/>
          </w:tcPr>
          <w:p w14:paraId="72355AD7"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3</w:t>
            </w:r>
            <w:r w:rsidR="0021637B">
              <w:fldChar w:fldCharType="end"/>
            </w:r>
            <w:r>
              <w:t>)</w:t>
            </w:r>
          </w:p>
        </w:tc>
      </w:tr>
    </w:tbl>
    <w:p w14:paraId="62C1D1C2" w14:textId="77777777" w:rsidR="0021637B" w:rsidRDefault="00597F36" w:rsidP="00CB0C55">
      <w:pPr>
        <w:spacing w:line="360" w:lineRule="auto"/>
        <w:jc w:val="both"/>
      </w:pPr>
      <w:r>
        <w:t xml:space="preserve">More specifically,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smaller than zero in the 2007 – 2013 regression since the housing prices decreased in this period and the health of the treatment group should therefore decrease more than the health of the control group. </w:t>
      </w:r>
      <m:oMath>
        <m:sSub>
          <m:sSubPr>
            <m:ctrlPr>
              <w:rPr>
                <w:rFonts w:ascii="Cambria Math" w:hAnsi="Cambria Math"/>
              </w:rPr>
            </m:ctrlPr>
          </m:sSubPr>
          <m:e>
            <m:r>
              <w:rPr>
                <w:rFonts w:ascii="Cambria Math" w:hAnsi="Cambria Math"/>
              </w:rPr>
              <m:t>β</m:t>
            </m:r>
          </m:e>
          <m:sub>
            <m:r>
              <w:rPr>
                <w:rFonts w:ascii="Cambria Math" w:hAnsi="Cambria Math"/>
              </w:rPr>
              <m:t>3</m:t>
            </m:r>
          </m:sub>
        </m:sSub>
      </m:oMath>
      <w:r>
        <w:t xml:space="preserve"> is expected to be greater than 0 in the 2013 – </w:t>
      </w:r>
      <w:r>
        <w:lastRenderedPageBreak/>
        <w:t>2017 regression since the housing prices increased in this period and the health of the treatment group should therefore have increased more than the health of the control group.</w:t>
      </w:r>
    </w:p>
    <w:p w14:paraId="4098F903" w14:textId="77777777" w:rsidR="0021637B" w:rsidRDefault="00CB0C55" w:rsidP="00597F36">
      <w:pPr>
        <w:spacing w:line="360" w:lineRule="auto"/>
        <w:ind w:firstLine="720"/>
        <w:jc w:val="both"/>
      </w:pPr>
      <w:r>
        <w:t xml:space="preserve">To show that the difference in difference analysis will give the desired causal effect, let </w:t>
      </w:r>
      <m:oMath>
        <m:sSub>
          <m:sSubPr>
            <m:ctrlPr>
              <w:rPr>
                <w:rFonts w:ascii="Cambria Math" w:hAnsi="Cambria Math"/>
              </w:rPr>
            </m:ctrlPr>
          </m:sSubPr>
          <m:e>
            <m:r>
              <w:rPr>
                <w:rFonts w:ascii="Cambria Math" w:hAnsi="Cambria Math"/>
              </w:rPr>
              <m:t>Y</m:t>
            </m:r>
          </m:e>
          <m:sub>
            <m:r>
              <w:rPr>
                <w:rFonts w:ascii="Cambria Math" w:hAnsi="Cambria Math"/>
              </w:rPr>
              <m:t>1igt</m:t>
            </m:r>
          </m:sub>
        </m:sSub>
      </m:oMath>
      <w:r>
        <w:t xml:space="preserve"> be the health of person </w:t>
      </w:r>
      <w:proofErr w:type="spellStart"/>
      <w:r>
        <w:rPr>
          <w:i/>
        </w:rPr>
        <w:t>i</w:t>
      </w:r>
      <w:proofErr w:type="spellEnd"/>
      <w:r>
        <w:t xml:space="preserve">, in group </w:t>
      </w:r>
      <w:r>
        <w:rPr>
          <w:i/>
        </w:rPr>
        <w:t>g</w:t>
      </w:r>
      <w:r>
        <w:t xml:space="preserve"> at period </w:t>
      </w:r>
      <w:r>
        <w:rPr>
          <w:i/>
        </w:rPr>
        <w:t>t</w:t>
      </w:r>
      <w:r>
        <w:t xml:space="preserve"> if the person owns a house. Also, let </w:t>
      </w:r>
      <m:oMath>
        <m:sSub>
          <m:sSubPr>
            <m:ctrlPr>
              <w:rPr>
                <w:rFonts w:ascii="Cambria Math" w:hAnsi="Cambria Math"/>
              </w:rPr>
            </m:ctrlPr>
          </m:sSubPr>
          <m:e>
            <m:r>
              <w:rPr>
                <w:rFonts w:ascii="Cambria Math" w:hAnsi="Cambria Math"/>
              </w:rPr>
              <m:t>Y</m:t>
            </m:r>
          </m:e>
          <m:sub>
            <m:r>
              <w:rPr>
                <w:rFonts w:ascii="Cambria Math" w:hAnsi="Cambria Math"/>
              </w:rPr>
              <m:t>0igt</m:t>
            </m:r>
          </m:sub>
        </m:sSub>
      </m:oMath>
      <w:r>
        <w:t xml:space="preserve"> be the health of person</w:t>
      </w:r>
      <w:r>
        <w:rPr>
          <w:i/>
        </w:rPr>
        <w:t xml:space="preserve"> </w:t>
      </w:r>
      <w:proofErr w:type="spellStart"/>
      <w:r>
        <w:rPr>
          <w:i/>
        </w:rPr>
        <w:t>i</w:t>
      </w:r>
      <w:proofErr w:type="spellEnd"/>
      <w:r>
        <w:rPr>
          <w:i/>
        </w:rPr>
        <w:t xml:space="preserve"> </w:t>
      </w:r>
      <w:r>
        <w:t xml:space="preserve">in group </w:t>
      </w:r>
      <w:r>
        <w:rPr>
          <w:i/>
        </w:rPr>
        <w:t>g</w:t>
      </w:r>
      <w:r>
        <w:t xml:space="preserve"> at period </w:t>
      </w:r>
      <w:r>
        <w:rPr>
          <w:i/>
        </w:rPr>
        <w:t>t</w:t>
      </w:r>
      <w:r>
        <w:t xml:space="preserve"> if the person is a tenant. Here the group </w:t>
      </w:r>
      <w:r>
        <w:rPr>
          <w:i/>
        </w:rPr>
        <w:t xml:space="preserve">g </w:t>
      </w:r>
      <w:r w:rsidR="00902F80">
        <w:t xml:space="preserve">is either the treatment group, </w:t>
      </w:r>
      <w:r>
        <w:t>i.e.</w:t>
      </w:r>
      <w:r w:rsidR="00902F80">
        <w:t xml:space="preserve">, home-owners (1) or the control group, </w:t>
      </w:r>
      <w:r>
        <w:t>i.e.</w:t>
      </w:r>
      <w:r w:rsidR="00902F80">
        <w:t>, tenants(0)</w:t>
      </w:r>
      <w:r>
        <w:t xml:space="preserve"> and the period </w:t>
      </w:r>
      <w:proofErr w:type="spellStart"/>
      <w:r>
        <w:rPr>
          <w:i/>
        </w:rPr>
        <w:t>i</w:t>
      </w:r>
      <w:proofErr w:type="spellEnd"/>
      <w:r>
        <w:rPr>
          <w:i/>
        </w:rPr>
        <w:t xml:space="preserve"> </w:t>
      </w:r>
      <w:r>
        <w:t>is either before</w:t>
      </w:r>
      <w:r w:rsidR="00902F80">
        <w:t xml:space="preserve"> (0)</w:t>
      </w:r>
      <w:r>
        <w:t xml:space="preserve"> or after the treatment</w:t>
      </w:r>
      <w:r w:rsidR="00902F80">
        <w:t xml:space="preserve"> (1)</w:t>
      </w:r>
      <w:r>
        <w:t xml:space="preserve">. </w:t>
      </w:r>
    </w:p>
    <w:p w14:paraId="4795B365" w14:textId="77777777" w:rsidR="0021637B" w:rsidRDefault="00CB0C55" w:rsidP="00CB0C55">
      <w:pPr>
        <w:spacing w:line="360" w:lineRule="auto"/>
        <w:jc w:val="both"/>
      </w:pPr>
      <w:r>
        <w:tab/>
        <w:t>Assume that:</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7DB0927D" w14:textId="77777777">
        <w:tc>
          <w:tcPr>
            <w:tcW w:w="669" w:type="dxa"/>
            <w:tcBorders>
              <w:top w:val="nil"/>
              <w:left w:val="nil"/>
              <w:bottom w:val="nil"/>
              <w:right w:val="nil"/>
            </w:tcBorders>
            <w:shd w:val="clear" w:color="auto" w:fill="auto"/>
          </w:tcPr>
          <w:p w14:paraId="550FF239"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5FCC47F3" w14:textId="77777777" w:rsidR="0021637B" w:rsidRDefault="00D10A65" w:rsidP="00CB0C55">
            <w:pPr>
              <w:spacing w:line="360" w:lineRule="auto"/>
              <w:jc w:val="both"/>
            </w:pPr>
            <m:oMath>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 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,g,t</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e>
              </m:eqArr>
            </m:oMath>
            <w:r w:rsidR="00CB0C55">
              <w:t>.</w:t>
            </w:r>
          </w:p>
          <w:p w14:paraId="3AF12DEA" w14:textId="77777777" w:rsidR="0021637B" w:rsidRDefault="0021637B" w:rsidP="00CB0C55">
            <w:pPr>
              <w:spacing w:line="360" w:lineRule="auto"/>
              <w:jc w:val="both"/>
            </w:pPr>
          </w:p>
        </w:tc>
        <w:tc>
          <w:tcPr>
            <w:tcW w:w="679" w:type="dxa"/>
            <w:tcBorders>
              <w:top w:val="nil"/>
              <w:left w:val="nil"/>
              <w:bottom w:val="nil"/>
              <w:right w:val="nil"/>
            </w:tcBorders>
            <w:shd w:val="clear" w:color="auto" w:fill="auto"/>
          </w:tcPr>
          <w:p w14:paraId="517B2E6B"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4</w:t>
            </w:r>
            <w:r w:rsidR="0021637B">
              <w:fldChar w:fldCharType="end"/>
            </w:r>
            <w:r>
              <w:t>)</w:t>
            </w:r>
          </w:p>
        </w:tc>
      </w:tr>
    </w:tbl>
    <w:p w14:paraId="79F0BA85" w14:textId="77777777" w:rsidR="0021637B" w:rsidRDefault="00902F80" w:rsidP="00CB0C55">
      <w:pPr>
        <w:spacing w:line="360" w:lineRule="auto"/>
        <w:jc w:val="both"/>
      </w:pPr>
      <w:r>
        <w:t>Equation 4 tells us</w:t>
      </w:r>
      <w:r w:rsidR="00CB0C55">
        <w:t xml:space="preserve"> that in absence of the sudden </w:t>
      </w:r>
      <w:r>
        <w:t>changes</w:t>
      </w:r>
      <w:r w:rsidR="00CB0C55">
        <w:t xml:space="preserve"> in housing prices caused by the financial crisis, the health of a person is equal to the sum of a time-invariant group effect (</w:t>
      </w:r>
      <m:oMath>
        <m:sSub>
          <m:sSubPr>
            <m:ctrlPr>
              <w:rPr>
                <w:rFonts w:ascii="Cambria Math" w:hAnsi="Cambria Math"/>
              </w:rPr>
            </m:ctrlPr>
          </m:sSubPr>
          <m:e>
            <m:r>
              <w:rPr>
                <w:rFonts w:ascii="Cambria Math" w:hAnsi="Cambria Math"/>
              </w:rPr>
              <m:t>γ</m:t>
            </m:r>
          </m:e>
          <m:sub>
            <m:r>
              <w:rPr>
                <w:rFonts w:ascii="Cambria Math" w:hAnsi="Cambria Math"/>
              </w:rPr>
              <m:t>g</m:t>
            </m:r>
          </m:sub>
        </m:sSub>
        <m:r>
          <m:rPr>
            <m:sty m:val="p"/>
          </m:rPr>
          <w:rPr>
            <w:rFonts w:ascii="Cambria Math" w:hAnsi="Cambria Math"/>
          </w:rPr>
          <m:t>)</m:t>
        </m:r>
      </m:oMath>
      <w:r w:rsidR="00CB0C55">
        <w:t xml:space="preserve"> and a time effect that is the same in both the groups (</w:t>
      </w:r>
      <m:oMath>
        <m:sSub>
          <m:sSubPr>
            <m:ctrlPr>
              <w:rPr>
                <w:rFonts w:ascii="Cambria Math" w:hAnsi="Cambria Math"/>
              </w:rPr>
            </m:ctrlPr>
          </m:sSubPr>
          <m:e>
            <m:r>
              <w:rPr>
                <w:rFonts w:ascii="Cambria Math" w:hAnsi="Cambria Math"/>
              </w:rPr>
              <m:t>λ</m:t>
            </m:r>
          </m:e>
          <m:sub>
            <m:r>
              <w:rPr>
                <w:rFonts w:ascii="Cambria Math" w:hAnsi="Cambria Math"/>
              </w:rPr>
              <m:t>t</m:t>
            </m:r>
          </m:sub>
        </m:sSub>
      </m:oMath>
      <w:r w:rsidR="00CB0C55">
        <w:t xml:space="preserve">). </w:t>
      </w:r>
    </w:p>
    <w:p w14:paraId="23307CED" w14:textId="77777777" w:rsidR="0021637B" w:rsidRDefault="00CB0C55" w:rsidP="00CB0C55">
      <w:pPr>
        <w:spacing w:line="360" w:lineRule="auto"/>
        <w:jc w:val="both"/>
      </w:pPr>
      <w:r>
        <w:tab/>
        <w:t xml:space="preserve">Let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be a dummy for</w:t>
      </w:r>
      <w:r w:rsidR="00902F80">
        <w:t xml:space="preserve"> the </w:t>
      </w:r>
      <w:r w:rsidR="000F6B2B">
        <w:t>interaction</w:t>
      </w:r>
      <w:r w:rsidR="00902F80">
        <w:t xml:space="preserve"> between</w:t>
      </w:r>
      <w:r>
        <w:t xml:space="preserve"> home-owners and </w:t>
      </w:r>
      <w:r w:rsidR="00902F80">
        <w:t>the</w:t>
      </w:r>
      <w:r w:rsidR="000F6B2B">
        <w:t xml:space="preserve"> period</w:t>
      </w:r>
      <w:r>
        <w:t xml:space="preserve">. Therefore it is only one when the group is home owners and the period is post-treatment. In the other three cases, </w:t>
      </w:r>
      <m:oMath>
        <m:sSub>
          <m:sSubPr>
            <m:ctrlPr>
              <w:rPr>
                <w:rFonts w:ascii="Cambria Math" w:hAnsi="Cambria Math"/>
              </w:rPr>
            </m:ctrlPr>
          </m:sSubPr>
          <m:e>
            <m:r>
              <w:rPr>
                <w:rFonts w:ascii="Cambria Math" w:hAnsi="Cambria Math"/>
              </w:rPr>
              <m:t>D</m:t>
            </m:r>
          </m:e>
          <m:sub>
            <m:r>
              <m:rPr>
                <m:sty m:val="p"/>
              </m:rPr>
              <w:rPr>
                <w:rFonts w:ascii="Cambria Math" w:hAnsi="Cambria Math"/>
              </w:rPr>
              <m:t>it</m:t>
            </m:r>
          </m:sub>
        </m:sSub>
      </m:oMath>
      <w:r>
        <w:t xml:space="preserve"> is zero. Observed health, </w:t>
      </w:r>
      <m:oMath>
        <m:sSub>
          <m:sSubPr>
            <m:ctrlPr>
              <w:rPr>
                <w:rFonts w:ascii="Cambria Math" w:hAnsi="Cambria Math"/>
              </w:rPr>
            </m:ctrlPr>
          </m:sSubPr>
          <m:e>
            <m:r>
              <w:rPr>
                <w:rFonts w:ascii="Cambria Math" w:hAnsi="Cambria Math"/>
              </w:rPr>
              <m:t>Y</m:t>
            </m:r>
          </m:e>
          <m:sub>
            <m:r>
              <w:rPr>
                <w:rFonts w:ascii="Cambria Math" w:hAnsi="Cambria Math"/>
              </w:rPr>
              <m:t>igt</m:t>
            </m:r>
          </m:sub>
        </m:sSub>
      </m:oMath>
      <w:r>
        <w:t>, can then be written as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27EE7FF" w14:textId="77777777">
        <w:tc>
          <w:tcPr>
            <w:tcW w:w="669" w:type="dxa"/>
            <w:tcBorders>
              <w:top w:val="nil"/>
              <w:left w:val="nil"/>
              <w:bottom w:val="nil"/>
              <w:right w:val="nil"/>
            </w:tcBorders>
            <w:shd w:val="clear" w:color="auto" w:fill="auto"/>
          </w:tcPr>
          <w:p w14:paraId="16354646"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14D5AB6C" w14:textId="77777777" w:rsidR="0021637B" w:rsidRDefault="00D10A65" w:rsidP="00CB0C55">
            <w:pPr>
              <w:spacing w:line="360" w:lineRule="auto"/>
              <w:jc w:val="both"/>
            </w:pPr>
            <m:oMath>
              <m:sSub>
                <m:sSubPr>
                  <m:ctrlPr>
                    <w:rPr>
                      <w:rFonts w:ascii="Cambria Math" w:hAnsi="Cambria Math"/>
                    </w:rPr>
                  </m:ctrlPr>
                </m:sSubPr>
                <m:e>
                  <m:r>
                    <w:rPr>
                      <w:rFonts w:ascii="Cambria Math" w:hAnsi="Cambria Math"/>
                    </w:rPr>
                    <m:t>Y</m:t>
                  </m:r>
                </m:e>
                <m:sub>
                  <m:r>
                    <w:rPr>
                      <w:rFonts w:ascii="Cambria Math" w:hAnsi="Cambria Math"/>
                    </w:rPr>
                    <m:t>igt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+δ</m:t>
              </m:r>
              <m:sSub>
                <m:sSubPr>
                  <m:ctrlPr>
                    <w:rPr>
                      <w:rFonts w:ascii="Cambria Math" w:hAnsi="Cambria Math"/>
                    </w:rPr>
                  </m:ctrlPr>
                </m:sSubPr>
                <m:e>
                  <m:r>
                    <w:rPr>
                      <w:rFonts w:ascii="Cambria Math" w:hAnsi="Cambria Math"/>
                    </w:rPr>
                    <m:t>D</m:t>
                  </m:r>
                </m:e>
                <m:sub>
                  <m:r>
                    <m:rPr>
                      <m:sty m:val="p"/>
                    </m:rP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igt</m:t>
                  </m:r>
                </m:sub>
              </m:sSub>
            </m:oMath>
            <w:r w:rsidR="00CB0C55">
              <w:t>,</w:t>
            </w:r>
          </w:p>
          <w:p w14:paraId="641E065B" w14:textId="77777777" w:rsidR="0021637B" w:rsidRDefault="0021637B" w:rsidP="00CB0C55">
            <w:pPr>
              <w:spacing w:line="360" w:lineRule="auto"/>
              <w:jc w:val="both"/>
            </w:pPr>
          </w:p>
        </w:tc>
        <w:tc>
          <w:tcPr>
            <w:tcW w:w="679" w:type="dxa"/>
            <w:tcBorders>
              <w:top w:val="nil"/>
              <w:left w:val="nil"/>
              <w:bottom w:val="nil"/>
              <w:right w:val="nil"/>
            </w:tcBorders>
            <w:shd w:val="clear" w:color="auto" w:fill="auto"/>
          </w:tcPr>
          <w:p w14:paraId="6EE6ACC5" w14:textId="77777777" w:rsidR="0021637B" w:rsidRDefault="00CB0C55" w:rsidP="00CB0C55">
            <w:pPr>
              <w:spacing w:line="360" w:lineRule="auto"/>
              <w:jc w:val="both"/>
            </w:pPr>
            <w:bookmarkStart w:id="34" w:name="_Ref534893964"/>
            <w:r>
              <w:t>(</w:t>
            </w:r>
            <w:r w:rsidR="0021637B">
              <w:fldChar w:fldCharType="begin"/>
            </w:r>
            <w:r>
              <w:instrText>SEQ Equation \* ARABIC</w:instrText>
            </w:r>
            <w:r w:rsidR="0021637B">
              <w:fldChar w:fldCharType="separate"/>
            </w:r>
            <w:r w:rsidR="00B4560D">
              <w:rPr>
                <w:noProof/>
              </w:rPr>
              <w:t>5</w:t>
            </w:r>
            <w:r w:rsidR="0021637B">
              <w:fldChar w:fldCharType="end"/>
            </w:r>
            <w:bookmarkEnd w:id="34"/>
            <w:r>
              <w:t>)</w:t>
            </w:r>
          </w:p>
        </w:tc>
      </w:tr>
    </w:tbl>
    <w:p w14:paraId="7996E0CC" w14:textId="77777777" w:rsidR="0021637B" w:rsidRDefault="00CB0C55" w:rsidP="00CB0C55">
      <w:pPr>
        <w:spacing w:line="360" w:lineRule="auto"/>
        <w:jc w:val="both"/>
      </w:pPr>
      <w:r>
        <w:t xml:space="preserve">if it is assumed that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1igt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0igt</m:t>
                </m:r>
              </m:sub>
            </m:sSub>
          </m:e>
          <m:e>
            <m:r>
              <w:rPr>
                <w:rFonts w:ascii="Cambria Math" w:hAnsi="Cambria Math"/>
              </w:rPr>
              <m:t>g,t</m:t>
            </m:r>
          </m:e>
        </m:d>
        <m:r>
          <w:rPr>
            <w:rFonts w:ascii="Cambria Math" w:hAnsi="Cambria Math"/>
          </w:rPr>
          <m:t>=δ</m:t>
        </m:r>
      </m:oMath>
      <w:r>
        <w:t xml:space="preserve">, a constant.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rsidR="000F6B2B">
        <w:t>)</w:t>
      </w:r>
      <w:r>
        <w:t>,</w:t>
      </w:r>
      <w:r w:rsidR="00C54219">
        <w:t xml:space="preserve"> we get</w:t>
      </w:r>
      <w:r>
        <w:t xml:space="preserve"> </w:t>
      </w:r>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ε</m:t>
                </m:r>
              </m:e>
              <m:sub>
                <m:r>
                  <w:rPr>
                    <w:rFonts w:ascii="Cambria Math" w:hAnsi="Cambria Math"/>
                  </w:rPr>
                  <m:t>igt</m:t>
                </m:r>
              </m:sub>
            </m:sSub>
          </m:e>
          <m:e>
            <m:r>
              <w:rPr>
                <w:rFonts w:ascii="Cambria Math" w:hAnsi="Cambria Math"/>
              </w:rPr>
              <m:t>g,t</m:t>
            </m:r>
          </m:e>
        </m:d>
        <m:r>
          <w:rPr>
            <w:rFonts w:ascii="Cambria Math" w:hAnsi="Cambria Math"/>
          </w:rPr>
          <m:t>=0</m:t>
        </m:r>
      </m:oMath>
      <w:r>
        <w:t>.</w:t>
      </w:r>
    </w:p>
    <w:p w14:paraId="2C3AF709" w14:textId="77777777" w:rsidR="0021637B" w:rsidRDefault="00CB0C55" w:rsidP="00CB0C55">
      <w:pPr>
        <w:spacing w:line="360" w:lineRule="auto"/>
        <w:jc w:val="both"/>
      </w:pPr>
      <w:r>
        <w:t>Therefore we get</w:t>
      </w:r>
    </w:p>
    <w:tbl>
      <w:tblPr>
        <w:tblStyle w:val="TableGrid"/>
        <w:tblW w:w="4950" w:type="pct"/>
        <w:tblCellMar>
          <w:left w:w="138" w:type="dxa"/>
        </w:tblCellMar>
        <w:tblLook w:val="04A0" w:firstRow="1" w:lastRow="0" w:firstColumn="1" w:lastColumn="0" w:noHBand="0" w:noVBand="1"/>
      </w:tblPr>
      <w:tblGrid>
        <w:gridCol w:w="679"/>
        <w:gridCol w:w="8420"/>
        <w:gridCol w:w="686"/>
      </w:tblGrid>
      <w:tr w:rsidR="0021637B" w14:paraId="0E25B268" w14:textId="77777777">
        <w:tc>
          <w:tcPr>
            <w:tcW w:w="662" w:type="dxa"/>
            <w:tcBorders>
              <w:top w:val="nil"/>
              <w:left w:val="nil"/>
              <w:bottom w:val="nil"/>
              <w:right w:val="nil"/>
            </w:tcBorders>
            <w:shd w:val="clear" w:color="auto" w:fill="auto"/>
          </w:tcPr>
          <w:p w14:paraId="6D23D0BC" w14:textId="77777777" w:rsidR="0021637B" w:rsidRDefault="0021637B" w:rsidP="00CB0C55">
            <w:pPr>
              <w:spacing w:line="360" w:lineRule="auto"/>
              <w:jc w:val="both"/>
            </w:pPr>
          </w:p>
        </w:tc>
        <w:tc>
          <w:tcPr>
            <w:tcW w:w="8210" w:type="dxa"/>
            <w:tcBorders>
              <w:top w:val="nil"/>
              <w:left w:val="nil"/>
              <w:bottom w:val="nil"/>
              <w:right w:val="nil"/>
            </w:tcBorders>
            <w:shd w:val="clear" w:color="auto" w:fill="auto"/>
          </w:tcPr>
          <w:p w14:paraId="120BAC8B" w14:textId="77777777" w:rsidR="0021637B" w:rsidRDefault="00CB0C55" w:rsidP="00CB0C55">
            <w:pPr>
              <w:spacing w:line="360" w:lineRule="auto"/>
              <w:jc w:val="both"/>
              <w:rPr>
                <w:lang w:val="nl-NL"/>
              </w:rPr>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69" w:type="dxa"/>
            <w:tcBorders>
              <w:top w:val="nil"/>
              <w:left w:val="nil"/>
              <w:bottom w:val="nil"/>
              <w:right w:val="nil"/>
            </w:tcBorders>
            <w:shd w:val="clear" w:color="auto" w:fill="auto"/>
          </w:tcPr>
          <w:p w14:paraId="64E707DE"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6</w:t>
            </w:r>
            <w:r w:rsidR="0021637B">
              <w:fldChar w:fldCharType="end"/>
            </w:r>
            <w:r>
              <w:t>)</w:t>
            </w:r>
          </w:p>
        </w:tc>
      </w:tr>
    </w:tbl>
    <w:p w14:paraId="573A02B1" w14:textId="77777777" w:rsidR="0021637B" w:rsidRDefault="00CB0C55" w:rsidP="00CB0C55">
      <w:pPr>
        <w:spacing w:line="360" w:lineRule="auto"/>
        <w:jc w:val="both"/>
      </w:pPr>
      <w:r>
        <w:t>and</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3630C398" w14:textId="77777777">
        <w:tc>
          <w:tcPr>
            <w:tcW w:w="669" w:type="dxa"/>
            <w:tcBorders>
              <w:top w:val="nil"/>
              <w:left w:val="nil"/>
              <w:bottom w:val="nil"/>
              <w:right w:val="nil"/>
            </w:tcBorders>
            <w:shd w:val="clear" w:color="auto" w:fill="auto"/>
          </w:tcPr>
          <w:p w14:paraId="67862201"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1FD37B2C" w14:textId="77777777" w:rsidR="0021637B" w:rsidRDefault="00CB0C55" w:rsidP="00CB0C55">
            <w:pPr>
              <w:spacing w:line="360" w:lineRule="auto"/>
              <w:jc w:val="both"/>
            </w:pPr>
            <m:oMathPara>
              <m:oMath>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r>
                  <w:rPr>
                    <w:rFonts w:ascii="Cambria Math" w:hAnsi="Cambria Math"/>
                  </w:rPr>
                  <m:t>+δ</m:t>
                </m:r>
              </m:oMath>
            </m:oMathPara>
          </w:p>
        </w:tc>
        <w:tc>
          <w:tcPr>
            <w:tcW w:w="679" w:type="dxa"/>
            <w:tcBorders>
              <w:top w:val="nil"/>
              <w:left w:val="nil"/>
              <w:bottom w:val="nil"/>
              <w:right w:val="nil"/>
            </w:tcBorders>
            <w:shd w:val="clear" w:color="auto" w:fill="auto"/>
          </w:tcPr>
          <w:p w14:paraId="0F2915AA"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7</w:t>
            </w:r>
            <w:r w:rsidR="0021637B">
              <w:fldChar w:fldCharType="end"/>
            </w:r>
            <w:r>
              <w:t>)</w:t>
            </w:r>
          </w:p>
        </w:tc>
      </w:tr>
    </w:tbl>
    <w:p w14:paraId="07CC77D6" w14:textId="77777777" w:rsidR="0021637B" w:rsidRDefault="00CB0C55" w:rsidP="00CB0C55">
      <w:pPr>
        <w:spacing w:line="360" w:lineRule="auto"/>
        <w:jc w:val="both"/>
      </w:pPr>
      <w:r>
        <w:t>Therefor</w:t>
      </w:r>
      <w:r w:rsidR="00C54219">
        <w:t xml:space="preserve">e, the population difference in </w:t>
      </w:r>
      <w:r>
        <w:t>differences is:</w:t>
      </w: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00DD5EA" w14:textId="77777777">
        <w:tc>
          <w:tcPr>
            <w:tcW w:w="669" w:type="dxa"/>
            <w:tcBorders>
              <w:top w:val="nil"/>
              <w:left w:val="nil"/>
              <w:bottom w:val="nil"/>
              <w:right w:val="nil"/>
            </w:tcBorders>
            <w:shd w:val="clear" w:color="auto" w:fill="auto"/>
          </w:tcPr>
          <w:p w14:paraId="4A1E098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7D5FA5FA" w14:textId="77777777" w:rsidR="0021637B" w:rsidRDefault="00D10A65" w:rsidP="00B4560D">
            <w:pPr>
              <w:spacing w:line="360" w:lineRule="auto"/>
              <w:jc w:val="center"/>
            </w:pPr>
            <m:oMath>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r>
                <w:rPr>
                  <w:rFonts w:ascii="Cambria Math" w:hAnsi="Cambria Math"/>
                </w:rPr>
                <m:t>=δ</m:t>
              </m:r>
            </m:oMath>
            <w:r w:rsidR="00CB0C55">
              <w:t>.</w:t>
            </w:r>
          </w:p>
        </w:tc>
        <w:tc>
          <w:tcPr>
            <w:tcW w:w="679" w:type="dxa"/>
            <w:tcBorders>
              <w:top w:val="nil"/>
              <w:left w:val="nil"/>
              <w:bottom w:val="nil"/>
              <w:right w:val="nil"/>
            </w:tcBorders>
            <w:shd w:val="clear" w:color="auto" w:fill="auto"/>
          </w:tcPr>
          <w:p w14:paraId="596F5B49"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8</w:t>
            </w:r>
            <w:r w:rsidR="0021637B">
              <w:fldChar w:fldCharType="end"/>
            </w:r>
            <w:r>
              <w:t>)</w:t>
            </w:r>
          </w:p>
        </w:tc>
      </w:tr>
    </w:tbl>
    <w:p w14:paraId="4DD4360B" w14:textId="77777777" w:rsidR="0021637B" w:rsidRDefault="00CB0C55" w:rsidP="00CB0C55">
      <w:pPr>
        <w:spacing w:line="360" w:lineRule="auto"/>
        <w:jc w:val="both"/>
      </w:pPr>
      <w:r>
        <w:t xml:space="preserve">Here </w:t>
      </w:r>
      <w:r>
        <w:rPr>
          <w:rFonts w:ascii="Times New Roman" w:hAnsi="Times New Roman" w:cs="Times New Roman"/>
        </w:rPr>
        <w:t>δ</w:t>
      </w:r>
      <w:r>
        <w:t xml:space="preserve"> is the causal effect of interest which is estimated through the model described in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t xml:space="preserve">). The parameters in the model of equation </w:t>
      </w:r>
      <w:r w:rsidR="00322CEC">
        <w:fldChar w:fldCharType="begin"/>
      </w:r>
      <w:r w:rsidR="00322CEC">
        <w:instrText xml:space="preserve">REF _Ref534894565 \h \* MERGEFORMAT </w:instrText>
      </w:r>
      <w:r w:rsidR="00322CEC">
        <w:fldChar w:fldCharType="separate"/>
      </w:r>
      <w:r w:rsidR="00B4560D">
        <w:t>(1</w:t>
      </w:r>
      <w:r w:rsidR="00322CEC">
        <w:fldChar w:fldCharType="end"/>
      </w:r>
      <w:r w:rsidR="008D077D">
        <w:t>)</w:t>
      </w:r>
      <w:r>
        <w:t xml:space="preserve"> can be seen in the light of the model described in equation </w:t>
      </w:r>
      <w:r w:rsidR="00322CEC">
        <w:fldChar w:fldCharType="begin"/>
      </w:r>
      <w:r w:rsidR="00322CEC">
        <w:instrText xml:space="preserve">REF _Ref534893964 \h \* MERGEFORMAT </w:instrText>
      </w:r>
      <w:r w:rsidR="00322CEC">
        <w:fldChar w:fldCharType="separate"/>
      </w:r>
      <w:r w:rsidR="00B4560D">
        <w:t>(5</w:t>
      </w:r>
      <w:r w:rsidR="00322CEC">
        <w:fldChar w:fldCharType="end"/>
      </w:r>
      <w:r>
        <w:t>) in the following way:</w:t>
      </w:r>
    </w:p>
    <w:p w14:paraId="612A1B23"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2CD97B20" w14:textId="77777777">
        <w:tc>
          <w:tcPr>
            <w:tcW w:w="669" w:type="dxa"/>
            <w:tcBorders>
              <w:top w:val="nil"/>
              <w:left w:val="nil"/>
              <w:bottom w:val="nil"/>
              <w:right w:val="nil"/>
            </w:tcBorders>
            <w:shd w:val="clear" w:color="auto" w:fill="auto"/>
          </w:tcPr>
          <w:p w14:paraId="275FF112"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26B013D6" w14:textId="77777777" w:rsidR="0021637B" w:rsidRDefault="00D10A65"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14:paraId="4BF5B97B"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9</w:t>
            </w:r>
            <w:r w:rsidR="0021637B">
              <w:fldChar w:fldCharType="end"/>
            </w:r>
            <w:r>
              <w:t>)</w:t>
            </w:r>
          </w:p>
        </w:tc>
      </w:tr>
    </w:tbl>
    <w:p w14:paraId="2E55537E" w14:textId="77777777" w:rsidR="0021637B" w:rsidRDefault="00CB0C55" w:rsidP="00CB0C55">
      <w:pPr>
        <w:spacing w:line="360" w:lineRule="auto"/>
        <w:jc w:val="both"/>
      </w:pPr>
      <w:r>
        <w:t xml:space="preserve">So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is the sum of the time invariant group effect of the tenants and the time effect of the pre-treatment period. therefore it is the average health of the control group in the pre-treatment period.</w:t>
      </w:r>
    </w:p>
    <w:p w14:paraId="1A70CC96"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6AD77F9E" w14:textId="77777777">
        <w:tc>
          <w:tcPr>
            <w:tcW w:w="669" w:type="dxa"/>
            <w:tcBorders>
              <w:top w:val="nil"/>
              <w:left w:val="nil"/>
              <w:bottom w:val="nil"/>
              <w:right w:val="nil"/>
            </w:tcBorders>
            <w:shd w:val="clear" w:color="auto" w:fill="auto"/>
          </w:tcPr>
          <w:p w14:paraId="746558BA"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6F09C749" w14:textId="77777777" w:rsidR="0021637B" w:rsidRDefault="00D10A65" w:rsidP="00CB0C55">
            <w:pPr>
              <w:spacing w:line="360" w:lineRule="auto"/>
              <w:jc w:val="both"/>
              <w:rPr>
                <w:lang w:val="nl-NL"/>
              </w:rPr>
            </w:pPr>
            <m:oMathPara>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post</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pre</m:t>
                    </m:r>
                  </m:sub>
                </m:sSub>
              </m:oMath>
            </m:oMathPara>
          </w:p>
        </w:tc>
        <w:tc>
          <w:tcPr>
            <w:tcW w:w="679" w:type="dxa"/>
            <w:tcBorders>
              <w:top w:val="nil"/>
              <w:left w:val="nil"/>
              <w:bottom w:val="nil"/>
              <w:right w:val="nil"/>
            </w:tcBorders>
            <w:shd w:val="clear" w:color="auto" w:fill="auto"/>
          </w:tcPr>
          <w:p w14:paraId="652F3520"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10</w:t>
            </w:r>
            <w:r w:rsidR="0021637B">
              <w:fldChar w:fldCharType="end"/>
            </w:r>
            <w:r>
              <w:t>)</w:t>
            </w:r>
          </w:p>
          <w:p w14:paraId="5F160555" w14:textId="77777777" w:rsidR="0021637B" w:rsidRDefault="0021637B" w:rsidP="00CB0C55">
            <w:pPr>
              <w:spacing w:line="360" w:lineRule="auto"/>
              <w:jc w:val="both"/>
            </w:pPr>
          </w:p>
        </w:tc>
      </w:tr>
    </w:tbl>
    <w:p w14:paraId="6847C642" w14:textId="77777777" w:rsidR="0021637B" w:rsidRDefault="00D10A65" w:rsidP="00CB0C55">
      <w:pPr>
        <w:spacing w:line="360" w:lineRule="auto"/>
        <w:jc w:val="both"/>
      </w:pPr>
      <m:oMath>
        <m:sSub>
          <m:sSubPr>
            <m:ctrlPr>
              <w:rPr>
                <w:rFonts w:ascii="Cambria Math" w:hAnsi="Cambria Math"/>
              </w:rPr>
            </m:ctrlPr>
          </m:sSubPr>
          <m:e>
            <m:r>
              <w:rPr>
                <w:rFonts w:ascii="Cambria Math" w:hAnsi="Cambria Math"/>
              </w:rPr>
              <m:t>β</m:t>
            </m:r>
          </m:e>
          <m:sub>
            <m:r>
              <w:rPr>
                <w:rFonts w:ascii="Cambria Math" w:hAnsi="Cambria Math"/>
              </w:rPr>
              <m:t>1</m:t>
            </m:r>
          </m:sub>
        </m:sSub>
      </m:oMath>
      <w:r w:rsidR="00CB0C55">
        <w:t xml:space="preserve"> is the time effect of tenants group post treatment minus the time effect of the tenants post treatment. That is equal to the difference in the average health before and after the treatment.</w:t>
      </w:r>
    </w:p>
    <w:p w14:paraId="248DC78B"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0738D1BB" w14:textId="77777777">
        <w:tc>
          <w:tcPr>
            <w:tcW w:w="669" w:type="dxa"/>
            <w:tcBorders>
              <w:top w:val="nil"/>
              <w:left w:val="nil"/>
              <w:bottom w:val="nil"/>
              <w:right w:val="nil"/>
            </w:tcBorders>
            <w:shd w:val="clear" w:color="auto" w:fill="auto"/>
          </w:tcPr>
          <w:p w14:paraId="6E2CD2BF"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489DCC84" w14:textId="77777777" w:rsidR="0021637B" w:rsidRDefault="00D10A65" w:rsidP="00CB0C55">
            <w:pPr>
              <w:spacing w:line="360" w:lineRule="auto"/>
              <w:jc w:val="both"/>
            </w:pPr>
            <m:oMathPara>
              <m:oMath>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HO</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TE</m:t>
                    </m:r>
                  </m:sub>
                </m:sSub>
              </m:oMath>
            </m:oMathPara>
          </w:p>
        </w:tc>
        <w:tc>
          <w:tcPr>
            <w:tcW w:w="679" w:type="dxa"/>
            <w:tcBorders>
              <w:top w:val="nil"/>
              <w:left w:val="nil"/>
              <w:bottom w:val="nil"/>
              <w:right w:val="nil"/>
            </w:tcBorders>
            <w:shd w:val="clear" w:color="auto" w:fill="auto"/>
          </w:tcPr>
          <w:p w14:paraId="68BBC9C7"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11</w:t>
            </w:r>
            <w:r w:rsidR="0021637B">
              <w:fldChar w:fldCharType="end"/>
            </w:r>
            <w:r>
              <w:t>)</w:t>
            </w:r>
          </w:p>
        </w:tc>
      </w:tr>
    </w:tbl>
    <w:p w14:paraId="29D29EC5" w14:textId="77777777" w:rsidR="0021637B" w:rsidRDefault="0021637B" w:rsidP="00CB0C55">
      <w:pPr>
        <w:spacing w:line="360" w:lineRule="auto"/>
        <w:jc w:val="both"/>
      </w:pPr>
    </w:p>
    <w:p w14:paraId="1021A903" w14:textId="77777777" w:rsidR="0021637B" w:rsidRDefault="00CB0C55" w:rsidP="00CB0C55">
      <w:pPr>
        <w:spacing w:line="360" w:lineRule="auto"/>
        <w:jc w:val="both"/>
      </w:pPr>
      <w:r>
        <w:t xml:space="preserve">Therefore </w:t>
      </w:r>
      <m:oMath>
        <m:sSub>
          <m:sSubPr>
            <m:ctrlPr>
              <w:rPr>
                <w:rFonts w:ascii="Cambria Math" w:hAnsi="Cambria Math"/>
              </w:rPr>
            </m:ctrlPr>
          </m:sSubPr>
          <m:e>
            <m:r>
              <w:rPr>
                <w:rFonts w:ascii="Cambria Math" w:hAnsi="Cambria Math"/>
              </w:rPr>
              <m:t>β</m:t>
            </m:r>
          </m:e>
          <m:sub>
            <m:r>
              <w:rPr>
                <w:rFonts w:ascii="Cambria Math" w:hAnsi="Cambria Math"/>
              </w:rPr>
              <m:t>2</m:t>
            </m:r>
          </m:sub>
        </m:sSub>
      </m:oMath>
      <w:r>
        <w:t xml:space="preserve"> is the difference in the time invariant group effect between the home owners and tenants before the treatment. That is the same as to say the difference in average health before the treatment between the two groups.</w:t>
      </w:r>
    </w:p>
    <w:p w14:paraId="765D8977" w14:textId="77777777" w:rsidR="0021637B" w:rsidRDefault="0021637B" w:rsidP="00CB0C55">
      <w:pPr>
        <w:spacing w:line="360" w:lineRule="auto"/>
        <w:jc w:val="both"/>
      </w:pPr>
    </w:p>
    <w:tbl>
      <w:tblPr>
        <w:tblStyle w:val="TableGrid"/>
        <w:tblW w:w="5000" w:type="pct"/>
        <w:tblCellMar>
          <w:left w:w="138" w:type="dxa"/>
        </w:tblCellMar>
        <w:tblLook w:val="04A0" w:firstRow="1" w:lastRow="0" w:firstColumn="1" w:lastColumn="0" w:noHBand="0" w:noVBand="1"/>
      </w:tblPr>
      <w:tblGrid>
        <w:gridCol w:w="686"/>
        <w:gridCol w:w="8502"/>
        <w:gridCol w:w="696"/>
      </w:tblGrid>
      <w:tr w:rsidR="0021637B" w14:paraId="5B72BC65" w14:textId="77777777">
        <w:tc>
          <w:tcPr>
            <w:tcW w:w="669" w:type="dxa"/>
            <w:tcBorders>
              <w:top w:val="nil"/>
              <w:left w:val="nil"/>
              <w:bottom w:val="nil"/>
              <w:right w:val="nil"/>
            </w:tcBorders>
            <w:shd w:val="clear" w:color="auto" w:fill="auto"/>
          </w:tcPr>
          <w:p w14:paraId="7D6F8EF7" w14:textId="77777777" w:rsidR="0021637B" w:rsidRDefault="0021637B" w:rsidP="00CB0C55">
            <w:pPr>
              <w:spacing w:line="360" w:lineRule="auto"/>
              <w:jc w:val="both"/>
            </w:pPr>
          </w:p>
        </w:tc>
        <w:tc>
          <w:tcPr>
            <w:tcW w:w="8290" w:type="dxa"/>
            <w:tcBorders>
              <w:top w:val="nil"/>
              <w:left w:val="nil"/>
              <w:bottom w:val="nil"/>
              <w:right w:val="nil"/>
            </w:tcBorders>
            <w:shd w:val="clear" w:color="auto" w:fill="auto"/>
          </w:tcPr>
          <w:p w14:paraId="3BCC99EF" w14:textId="77777777" w:rsidR="0021637B" w:rsidRDefault="00D10A65" w:rsidP="00B4560D">
            <w:pPr>
              <w:spacing w:line="360" w:lineRule="auto"/>
              <w:jc w:val="center"/>
            </w:pPr>
            <m:oMathPara>
              <m:oMath>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g=HO,t=pre</m:t>
                        </m:r>
                      </m:e>
                    </m:d>
                  </m:e>
                </m:d>
                <m:r>
                  <w:rPr>
                    <w:rFonts w:ascii="Cambria Math" w:hAnsi="Cambria Math"/>
                  </w:rPr>
                  <m:t>-</m:t>
                </m:r>
                <m:d>
                  <m:dPr>
                    <m:ctrlPr>
                      <w:rPr>
                        <w:rFonts w:ascii="Cambria Math" w:hAnsi="Cambria Math"/>
                      </w:rPr>
                    </m:ctrlPr>
                  </m:d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g=TE,t=post</m:t>
                        </m:r>
                      </m:e>
                    </m:d>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igt</m:t>
                            </m:r>
                          </m:sub>
                        </m:sSub>
                      </m:e>
                      <m:e>
                        <m:r>
                          <w:rPr>
                            <w:rFonts w:ascii="Cambria Math" w:hAnsi="Cambria Math"/>
                          </w:rPr>
                          <m:t>g=TE,t=pre</m:t>
                        </m:r>
                      </m:e>
                    </m:d>
                  </m:e>
                </m:d>
              </m:oMath>
            </m:oMathPara>
          </w:p>
        </w:tc>
        <w:tc>
          <w:tcPr>
            <w:tcW w:w="679" w:type="dxa"/>
            <w:tcBorders>
              <w:top w:val="nil"/>
              <w:left w:val="nil"/>
              <w:bottom w:val="nil"/>
              <w:right w:val="nil"/>
            </w:tcBorders>
            <w:shd w:val="clear" w:color="auto" w:fill="auto"/>
          </w:tcPr>
          <w:p w14:paraId="333A3792" w14:textId="77777777" w:rsidR="0021637B" w:rsidRDefault="00CB0C55" w:rsidP="00CB0C55">
            <w:pPr>
              <w:spacing w:line="360" w:lineRule="auto"/>
              <w:jc w:val="both"/>
            </w:pPr>
            <w:r>
              <w:t>(</w:t>
            </w:r>
            <w:r w:rsidR="0021637B">
              <w:fldChar w:fldCharType="begin"/>
            </w:r>
            <w:r>
              <w:instrText>SEQ Equation \* ARABIC</w:instrText>
            </w:r>
            <w:r w:rsidR="0021637B">
              <w:fldChar w:fldCharType="separate"/>
            </w:r>
            <w:r w:rsidR="00B4560D">
              <w:rPr>
                <w:noProof/>
              </w:rPr>
              <w:t>12</w:t>
            </w:r>
            <w:r w:rsidR="0021637B">
              <w:fldChar w:fldCharType="end"/>
            </w:r>
            <w:r>
              <w:t>)</w:t>
            </w:r>
          </w:p>
        </w:tc>
      </w:tr>
    </w:tbl>
    <w:p w14:paraId="5BB25F28" w14:textId="77777777" w:rsidR="0021637B" w:rsidRDefault="00CB0C55" w:rsidP="00CB0C55">
      <w:pPr>
        <w:spacing w:line="360" w:lineRule="auto"/>
        <w:jc w:val="both"/>
      </w:pPr>
      <w:r>
        <w:t>So this is the difference in differences between average health before and after the treatment of the home owners and the tenants.</w:t>
      </w:r>
    </w:p>
    <w:p w14:paraId="4E8ECF6E" w14:textId="79A02E69" w:rsidR="00F26246" w:rsidRDefault="00F26246" w:rsidP="00F26246">
      <w:pPr>
        <w:pStyle w:val="Heading3"/>
      </w:pPr>
      <w:r>
        <w:t>Extra  characteristic variables</w:t>
      </w:r>
    </w:p>
    <w:p w14:paraId="64F97405" w14:textId="21E29AF5" w:rsidR="0021637B" w:rsidRDefault="00CB0C55" w:rsidP="00CB0C55">
      <w:pPr>
        <w:spacing w:line="360" w:lineRule="auto"/>
        <w:jc w:val="both"/>
      </w:pPr>
      <w:r>
        <w:tab/>
        <w:t xml:space="preserve">Because characteristics </w:t>
      </w:r>
      <w:r w:rsidR="00DB219C">
        <w:t>could</w:t>
      </w:r>
      <w:r>
        <w:t xml:space="preserve"> differ and therefore explain some of the variation in health in the first group (i.e. all the observations) an extra regression on that group will be run which includes some extra variables. The extra variables are net income, education</w:t>
      </w:r>
      <w:r w:rsidR="002C68B2">
        <w:t>, unemployed</w:t>
      </w:r>
      <w:r>
        <w:t xml:space="preserve"> and gender because they can all be assumed to have an effect on health. This is not necessary in the second group because these differences should cancel out between the pre-treatment and post-treatment periods. Because the extra variables are received from other surveys which are linked to the existing observations there are less observations when running this regression. This is because not everyone answers all the questions or surveys. The regression model will then look like this:</w:t>
      </w:r>
    </w:p>
    <w:p w14:paraId="50E4D2A2" w14:textId="6B73B1AB" w:rsidR="0021637B" w:rsidRDefault="00D10A65"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*Treate</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27B30877" w14:textId="1E612D41" w:rsidR="002C68B2" w:rsidRDefault="00CB0C55" w:rsidP="002C68B2">
      <w:pPr>
        <w:spacing w:line="360" w:lineRule="auto"/>
        <w:jc w:val="both"/>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represents the extra coefficients.</w:t>
      </w:r>
      <w:r w:rsidR="00DB219C">
        <w:t xml:space="preserve"> Net income is the net income reported by the data set in the aggregated income dataset.</w:t>
      </w:r>
      <w:r>
        <w:t xml:space="preserve"> Education is a dummy variable where 1 represents highly educated and 0 not highly educated. Highly educated are people who have finish</w:t>
      </w:r>
      <w:r w:rsidR="002C68B2">
        <w:t>ed an education at the HBO level</w:t>
      </w:r>
      <w:r>
        <w:t xml:space="preserve"> or university.</w:t>
      </w:r>
      <w:r w:rsidR="002C68B2">
        <w:t xml:space="preserve"> Unemployed is also a dummy variable where 1 means unemployed and 0 means not unemployed. People who are unemployed are people who are looking for a job because they lost their last job or a looking for a job for the first time.</w:t>
      </w:r>
      <w:r>
        <w:t xml:space="preserve"> </w:t>
      </w:r>
      <w:r w:rsidR="002C68B2">
        <w:t>Gender is a dummy variable as well where 1 represents male and 0 represent female.</w:t>
      </w:r>
    </w:p>
    <w:p w14:paraId="5295705E" w14:textId="1A587D39" w:rsidR="00F26246" w:rsidRDefault="00F26246" w:rsidP="002C68B2">
      <w:pPr>
        <w:pStyle w:val="Heading3"/>
      </w:pPr>
      <w:r>
        <w:lastRenderedPageBreak/>
        <w:t>Fixed effects</w:t>
      </w:r>
    </w:p>
    <w:p w14:paraId="1ECE4F2B" w14:textId="77777777" w:rsidR="00AD4CC2" w:rsidRDefault="00AD4CC2" w:rsidP="00CB0C55">
      <w:pPr>
        <w:spacing w:line="360" w:lineRule="auto"/>
        <w:jc w:val="both"/>
      </w:pPr>
      <w:r>
        <w:tab/>
        <w:t>To control for unobserved heterogeneity caused by time invariant characteristics</w:t>
      </w:r>
      <w:r w:rsidR="003A680B">
        <w:t xml:space="preserve"> (gender for example)</w:t>
      </w:r>
      <w:r>
        <w:t xml:space="preserve"> in the same persons group, a fixed effects model is used. </w:t>
      </w:r>
      <w:r w:rsidR="003A680B">
        <w:t>By using the fixed effect model, the time invariant characteristics of an individual that influence health are controlled for and therefore this model might produce better estimates. The model here is:</w:t>
      </w:r>
    </w:p>
    <w:p w14:paraId="6BBFE8BB" w14:textId="174F051F" w:rsidR="0021637B" w:rsidRPr="003A680B" w:rsidRDefault="00D10A65" w:rsidP="00CB0C55">
      <w:pPr>
        <w:spacing w:line="360" w:lineRule="auto"/>
        <w:jc w:val="both"/>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t</m:t>
              </m:r>
            </m:sub>
          </m:sSub>
          <m:r>
            <w:del w:id="35" w:author="Simon ter Meulen" w:date="2019-01-25T10:17:00Z">
              <w:rPr>
                <w:rFonts w:ascii="Cambria Math" w:hAnsi="Cambria Math"/>
              </w:rPr>
              <m:t>+</m:t>
            </w:del>
          </m:r>
          <m:sSub>
            <m:sSubPr>
              <m:ctrlPr>
                <w:del w:id="36" w:author="Simon ter Meulen" w:date="2019-01-25T10:17:00Z">
                  <w:rPr>
                    <w:rFonts w:ascii="Cambria Math" w:hAnsi="Cambria Math"/>
                  </w:rPr>
                </w:del>
              </m:ctrlPr>
            </m:sSubPr>
            <m:e>
              <m:r>
                <w:del w:id="37" w:author="Simon ter Meulen" w:date="2019-01-25T10:17:00Z">
                  <w:rPr>
                    <w:rFonts w:ascii="Cambria Math" w:hAnsi="Cambria Math"/>
                  </w:rPr>
                  <m:t>β</m:t>
                </w:del>
              </m:r>
            </m:e>
            <m:sub>
              <m:r>
                <w:del w:id="38" w:author="Simon ter Meulen" w:date="2019-01-25T10:17:00Z">
                  <w:rPr>
                    <w:rFonts w:ascii="Cambria Math" w:hAnsi="Cambria Math"/>
                  </w:rPr>
                  <m:t>2</m:t>
                </w:del>
              </m:r>
            </m:sub>
          </m:sSub>
          <m:r>
            <w:del w:id="39" w:author="Simon ter Meulen" w:date="2019-01-25T10:17:00Z">
              <w:rPr>
                <w:rFonts w:ascii="Cambria Math" w:hAnsi="Cambria Math"/>
              </w:rPr>
              <m:t>*Treate</m:t>
            </w:del>
          </m:r>
          <m:sSub>
            <m:sSubPr>
              <m:ctrlPr>
                <w:del w:id="40" w:author="Simon ter Meulen" w:date="2019-01-25T10:17:00Z">
                  <w:rPr>
                    <w:rFonts w:ascii="Cambria Math" w:hAnsi="Cambria Math"/>
                    <w:i/>
                  </w:rPr>
                </w:del>
              </m:ctrlPr>
            </m:sSubPr>
            <m:e>
              <m:r>
                <w:del w:id="41" w:author="Simon ter Meulen" w:date="2019-01-25T10:17:00Z">
                  <w:rPr>
                    <w:rFonts w:ascii="Cambria Math" w:hAnsi="Cambria Math"/>
                  </w:rPr>
                  <m:t>d</m:t>
                </w:del>
              </m:r>
            </m:e>
            <m:sub>
              <m:r>
                <w:del w:id="42" w:author="Simon ter Meulen" w:date="2019-01-25T10:17:00Z">
                  <w:rPr>
                    <w:rFonts w:ascii="Cambria Math" w:hAnsi="Cambria Math"/>
                  </w:rPr>
                  <m:t>i</m:t>
                </w:del>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*Time*Treated+</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oMath>
      </m:oMathPara>
    </w:p>
    <w:p w14:paraId="3C502C0B" w14:textId="77777777" w:rsidR="003A680B" w:rsidRDefault="003A680B" w:rsidP="00CB0C55">
      <w:pPr>
        <w:spacing w:line="360" w:lineRule="auto"/>
        <w:jc w:val="both"/>
      </w:pPr>
      <w:r>
        <w:t xml:space="preserve">Where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003F4713">
        <w:t xml:space="preserve"> is the individual</w:t>
      </w:r>
      <w:r w:rsidR="001311BA">
        <w:t>s</w:t>
      </w:r>
      <w:r w:rsidR="003F4713">
        <w:t xml:space="preserve"> intercept. This will cancel out in the fixed effects model regression, therefore reducing the error term.</w:t>
      </w:r>
    </w:p>
    <w:p w14:paraId="3E212696" w14:textId="77777777" w:rsidR="00F26246" w:rsidRDefault="00F26246" w:rsidP="00CB0C55">
      <w:pPr>
        <w:spacing w:line="360" w:lineRule="auto"/>
        <w:jc w:val="both"/>
      </w:pPr>
    </w:p>
    <w:p w14:paraId="18D23058" w14:textId="7A8F0DF4" w:rsidR="00F26246" w:rsidRDefault="00F26246" w:rsidP="00F26246">
      <w:pPr>
        <w:pStyle w:val="Heading2"/>
      </w:pPr>
      <w:r>
        <w:t>Health transitions</w:t>
      </w:r>
    </w:p>
    <w:p w14:paraId="4B66C6A0" w14:textId="432444FC" w:rsidR="00F408DB" w:rsidRDefault="003E3243" w:rsidP="00F17AC2">
      <w:pPr>
        <w:spacing w:line="360" w:lineRule="auto"/>
      </w:pPr>
      <w:r>
        <w:t xml:space="preserve">Thirdly, this paper uses an analysis which uses health transitions rather than health status. This method is based off the method used by </w:t>
      </w:r>
      <w:proofErr w:type="spellStart"/>
      <w:r>
        <w:t>Cai</w:t>
      </w:r>
      <w:proofErr w:type="spellEnd"/>
      <w:r>
        <w:t xml:space="preserve"> (2009). By focusing on health transitions the endogeneity between health and wealth is avoided. </w:t>
      </w:r>
      <w:r w:rsidR="00F408DB">
        <w:t xml:space="preserve">The transitions are measured between the same years which are used in the DD analysis. Therefore, there is one analysis which focusses on the transition between 2007 and 2013 and analysis which focusses on the transition between 2013 and 2017. </w:t>
      </w:r>
      <w:r>
        <w:t xml:space="preserve">This paper uses negative health transitions where a negative health transition is defined as the </w:t>
      </w:r>
      <w:r w:rsidR="00F17AC2">
        <w:t xml:space="preserve">decrease in self-assessed health scale. People got to pick from </w:t>
      </w:r>
      <w:r w:rsidR="00F17AC2">
        <w:rPr>
          <w:i/>
        </w:rPr>
        <w:t xml:space="preserve">excellent, good, fair, not so good </w:t>
      </w:r>
      <w:r w:rsidR="00F17AC2">
        <w:t xml:space="preserve">and </w:t>
      </w:r>
      <w:r w:rsidR="00F17AC2">
        <w:rPr>
          <w:i/>
        </w:rPr>
        <w:t>poor</w:t>
      </w:r>
      <w:r w:rsidR="00F17AC2">
        <w:t xml:space="preserve"> health</w:t>
      </w:r>
      <w:r w:rsidR="003F2F6E">
        <w:t xml:space="preserve"> which is the ordered form best to worst health</w:t>
      </w:r>
      <w:r w:rsidR="00F17AC2">
        <w:t xml:space="preserve">. </w:t>
      </w:r>
      <w:r>
        <w:t xml:space="preserve"> Only negative transitions are taken in account since </w:t>
      </w:r>
      <w:r w:rsidR="00F408DB">
        <w:t>the majority of the individuals analyzed reported that they are healthy in the base years, i.e., 2007 and 2013. Therefore, transition is a dummy variable where 1 stands for transitioned and 0 stands for no transition in health Characteristics that are used in the DD model in the all observations group are also used here. The model used for this analysis is therefore:</w:t>
      </w:r>
    </w:p>
    <w:p w14:paraId="1F8963C5" w14:textId="006EB235" w:rsidR="00F408DB" w:rsidRPr="00F408DB" w:rsidRDefault="00D10A65" w:rsidP="00F17AC2">
      <w:pPr>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*net_weal</m:t>
          </m:r>
          <m:sSub>
            <m:sSubPr>
              <m:ctrlPr>
                <w:rPr>
                  <w:rFonts w:ascii="Cambria Math" w:hAnsi="Cambria Math"/>
                  <w:i/>
                </w:rPr>
              </m:ctrlPr>
            </m:sSubPr>
            <m:e>
              <m:r>
                <w:rPr>
                  <w:rFonts w:ascii="Cambria Math" w:hAnsi="Cambria Math"/>
                </w:rPr>
                <m:t>th</m:t>
              </m:r>
            </m:e>
            <m:sub>
              <m:r>
                <w:rPr>
                  <w:rFonts w:ascii="Cambria Math" w:hAnsi="Cambria Math"/>
                </w:rPr>
                <m:t>i0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oMath>
      </m:oMathPara>
    </w:p>
    <w:p w14:paraId="3D752FA3" w14:textId="58F53216" w:rsidR="00F408DB" w:rsidRPr="002C68B2" w:rsidRDefault="00F408DB" w:rsidP="00F17AC2">
      <w:pPr>
        <w:spacing w:line="360" w:lineRule="auto"/>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whether or not </w:t>
      </w:r>
      <w:r w:rsidR="00F17AC2">
        <w:t xml:space="preserve">a person decreased in health scale. </w:t>
      </w:r>
      <m:oMath>
        <m:sSub>
          <m:sSubPr>
            <m:ctrlPr>
              <w:rPr>
                <w:rFonts w:ascii="Cambria Math" w:hAnsi="Cambria Math"/>
                <w:i/>
              </w:rPr>
            </m:ctrlPr>
          </m:sSubPr>
          <m:e>
            <m:r>
              <m:rPr>
                <m:sty m:val="p"/>
              </m:rPr>
              <w:rPr>
                <w:rFonts w:ascii="Cambria Math" w:hAnsi="Cambria Math"/>
              </w:rPr>
              <m:t>Net_wealth</m:t>
            </m:r>
          </m:e>
          <m:sub>
            <m:r>
              <w:rPr>
                <w:rFonts w:ascii="Cambria Math" w:hAnsi="Cambria Math"/>
              </w:rPr>
              <m:t>io</m:t>
            </m:r>
          </m:sub>
        </m:sSub>
      </m:oMath>
      <w:r w:rsidR="002C68B2">
        <w:t xml:space="preserve"> stands for the net wealth of person i in the base year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C68B2">
        <w:t xml:space="preserve"> are differe</w:t>
      </w:r>
      <w:proofErr w:type="spellStart"/>
      <w:r w:rsidR="00A41EAF">
        <w:t>nt</w:t>
      </w:r>
      <w:proofErr w:type="spellEnd"/>
      <w:r w:rsidR="00A41EAF">
        <w:t xml:space="preserve"> characteristics of person </w:t>
      </w:r>
      <w:proofErr w:type="spellStart"/>
      <w:r w:rsidR="00A41EAF">
        <w:t>i</w:t>
      </w:r>
      <w:proofErr w:type="spellEnd"/>
      <w:r w:rsidR="00A41EAF">
        <w:t>. The coefficients will be estimated by an OLS regression.</w:t>
      </w:r>
    </w:p>
    <w:p w14:paraId="7F213783" w14:textId="77777777" w:rsidR="002C68B2" w:rsidRPr="002C68B2" w:rsidRDefault="002C68B2" w:rsidP="00F26246"/>
    <w:p w14:paraId="443732CF" w14:textId="10AC6CF7" w:rsidR="00F408DB" w:rsidRPr="00F26246" w:rsidRDefault="00F408DB" w:rsidP="00F26246"/>
    <w:p w14:paraId="6AB6813A" w14:textId="77777777" w:rsidR="001311BA" w:rsidRDefault="001311BA" w:rsidP="00CB0C55">
      <w:pPr>
        <w:spacing w:line="360" w:lineRule="auto"/>
        <w:jc w:val="both"/>
        <w:rPr>
          <w:b/>
          <w:sz w:val="28"/>
          <w:szCs w:val="28"/>
        </w:rPr>
      </w:pPr>
    </w:p>
    <w:p w14:paraId="76888919" w14:textId="77777777" w:rsidR="0021637B" w:rsidRPr="002C68B2" w:rsidRDefault="00CB0C55" w:rsidP="002C68B2">
      <w:pPr>
        <w:pStyle w:val="Heading1"/>
      </w:pPr>
      <w:r w:rsidRPr="002C68B2">
        <w:rPr>
          <w:rStyle w:val="Heading1Char"/>
          <w:b/>
          <w:bCs/>
        </w:rPr>
        <w:t>Results</w:t>
      </w:r>
      <w:r w:rsidRPr="002C68B2">
        <w:t>:</w:t>
      </w:r>
    </w:p>
    <w:p w14:paraId="6F008E06" w14:textId="77777777" w:rsidR="0021637B" w:rsidRDefault="0021637B" w:rsidP="00CB0C55">
      <w:pPr>
        <w:spacing w:line="360" w:lineRule="auto"/>
        <w:jc w:val="both"/>
        <w:rPr>
          <w:b/>
        </w:rPr>
      </w:pPr>
    </w:p>
    <w:p w14:paraId="03556575" w14:textId="77777777" w:rsidR="0021637B" w:rsidRDefault="00CB0C55" w:rsidP="00A41EAF">
      <w:pPr>
        <w:pStyle w:val="Heading2"/>
      </w:pPr>
      <w:r>
        <w:t>Basic OLS results</w:t>
      </w:r>
    </w:p>
    <w:p w14:paraId="7E21F4EB" w14:textId="77777777" w:rsidR="0021637B" w:rsidRDefault="00CB0C55" w:rsidP="00CB0C55">
      <w:pPr>
        <w:spacing w:line="360" w:lineRule="auto"/>
        <w:jc w:val="both"/>
      </w:pPr>
      <w:r>
        <w:t>A simple OLS regression was conducted first to check whether or not there exists a correlation between health  and health in this dataset. With the simple model:</w:t>
      </w:r>
    </w:p>
    <w:p w14:paraId="77BDDD25" w14:textId="77777777" w:rsidR="0021637B" w:rsidRDefault="003A680B" w:rsidP="00CB0C55">
      <w:pPr>
        <w:spacing w:line="360" w:lineRule="auto"/>
        <w:jc w:val="both"/>
      </w:pPr>
      <m:oMathPara>
        <m:oMath>
          <m:r>
            <w:rPr>
              <w:rFonts w:ascii="Cambria Math" w:hAnsi="Cambria Math"/>
            </w:rPr>
            <w:lastRenderedPageBreak/>
            <m:t>Healt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*NetWort</m:t>
          </m:r>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49D9DC70" w14:textId="77777777" w:rsidR="0021637B" w:rsidRDefault="00CB0C55" w:rsidP="00CB0C55">
      <w:pPr>
        <w:spacing w:line="360" w:lineRule="auto"/>
        <w:jc w:val="both"/>
      </w:pPr>
      <w:r>
        <w:t xml:space="preserve"> The results of this regression can be seen in table 6. A significant (p &lt; 5%) positive  correlation between health and wealth was found as expected. Because health was defined as either healthy of unhealthy the regression tells us something about the chance of being healthy. According to the results a </w:t>
      </w:r>
      <w:r>
        <w:rPr>
          <w:rFonts w:ascii="Times New Roman" w:hAnsi="Times New Roman" w:cs="Times New Roman"/>
        </w:rPr>
        <w:t>€</w:t>
      </w:r>
      <w:r>
        <w:t>1000 increase in net wealth co</w:t>
      </w:r>
      <w:r w:rsidR="009205E0">
        <w:t>rresponds with an increase of 2.</w:t>
      </w:r>
      <w:r>
        <w:t>81</w:t>
      </w:r>
      <m:oMath>
        <m:sSup>
          <m:sSupPr>
            <m:ctrlPr>
              <w:rPr>
                <w:rFonts w:ascii="Cambria Math" w:hAnsi="Cambria Math"/>
              </w:rPr>
            </m:ctrlPr>
          </m:sSupPr>
          <m:e>
            <m:r>
              <w:rPr>
                <w:rFonts w:ascii="Cambria Math" w:hAnsi="Cambria Math"/>
              </w:rPr>
              <m:t>e</m:t>
            </m:r>
          </m:e>
          <m:sup>
            <m:r>
              <w:rPr>
                <w:rFonts w:ascii="Cambria Math" w:hAnsi="Cambria Math"/>
              </w:rPr>
              <m:t>-3</m:t>
            </m:r>
          </m:sup>
        </m:sSup>
      </m:oMath>
      <w:r>
        <w:t xml:space="preserve"> percentage points to the chance of being healthy. Note that this correlation does not say anything about </w:t>
      </w:r>
      <w:r w:rsidR="008901F4">
        <w:t>a</w:t>
      </w:r>
      <w:r>
        <w:t xml:space="preserve"> possible causal effect. </w:t>
      </w:r>
    </w:p>
    <w:p w14:paraId="45EA823D" w14:textId="77777777" w:rsidR="0021637B" w:rsidRDefault="0021637B" w:rsidP="00CB0C55">
      <w:pPr>
        <w:spacing w:line="360" w:lineRule="auto"/>
        <w:jc w:val="both"/>
      </w:pPr>
    </w:p>
    <w:p w14:paraId="509337EC"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6</w:t>
      </w:r>
      <w:r w:rsidR="0021637B">
        <w:fldChar w:fldCharType="end"/>
      </w:r>
      <w:r>
        <w:t xml:space="preserve"> OLS results</w:t>
      </w:r>
    </w:p>
    <w:tbl>
      <w:tblPr>
        <w:tblStyle w:val="LightShading-Accent5"/>
        <w:tblW w:w="4820" w:type="dxa"/>
        <w:jc w:val="center"/>
        <w:tblLook w:val="04A0" w:firstRow="1" w:lastRow="0" w:firstColumn="1" w:lastColumn="0" w:noHBand="0" w:noVBand="1"/>
      </w:tblPr>
      <w:tblGrid>
        <w:gridCol w:w="2411"/>
        <w:gridCol w:w="2409"/>
      </w:tblGrid>
      <w:tr w:rsidR="0021637B" w14:paraId="11810367" w14:textId="77777777" w:rsidTr="0021637B">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14:paraId="3AD549CD" w14:textId="77777777" w:rsidR="0021637B" w:rsidRDefault="00CB0C55" w:rsidP="00CB0C55">
            <w:pPr>
              <w:spacing w:line="360" w:lineRule="auto"/>
              <w:jc w:val="both"/>
              <w:rPr>
                <w:color w:val="31849B" w:themeColor="accent5" w:themeShade="BF"/>
              </w:rPr>
            </w:pPr>
            <w:r>
              <w:rPr>
                <w:color w:val="31849B" w:themeColor="accent5" w:themeShade="BF"/>
              </w:rPr>
              <w:t>Intercept</w:t>
            </w:r>
          </w:p>
        </w:tc>
        <w:tc>
          <w:tcPr>
            <w:tcW w:w="2409" w:type="dxa"/>
            <w:shd w:val="clear" w:color="auto" w:fill="auto"/>
          </w:tcPr>
          <w:p w14:paraId="237D1AFC" w14:textId="77777777" w:rsidR="0021637B" w:rsidRDefault="00CB0C55" w:rsidP="00CB0C55">
            <w:pPr>
              <w:spacing w:line="360" w:lineRule="auto"/>
              <w:jc w:val="both"/>
              <w:cnfStyle w:val="100000000000" w:firstRow="1"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0.9476</w:t>
            </w:r>
          </w:p>
        </w:tc>
      </w:tr>
      <w:tr w:rsidR="0021637B" w14:paraId="449EC017"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1D6C2F55"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5A608A19"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(0.000)</w:t>
            </w:r>
          </w:p>
        </w:tc>
      </w:tr>
      <w:tr w:rsidR="0021637B" w14:paraId="3364E034"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14:paraId="193C187C" w14:textId="77777777" w:rsidR="0021637B" w:rsidRDefault="00CB0C55" w:rsidP="00CB0C55">
            <w:pPr>
              <w:spacing w:line="360" w:lineRule="auto"/>
              <w:jc w:val="both"/>
              <w:rPr>
                <w:color w:val="31849B" w:themeColor="accent5" w:themeShade="BF"/>
              </w:rPr>
            </w:pPr>
            <w:r>
              <w:rPr>
                <w:color w:val="31849B" w:themeColor="accent5" w:themeShade="BF"/>
              </w:rPr>
              <w:t>Net worth</w:t>
            </w:r>
          </w:p>
        </w:tc>
        <w:tc>
          <w:tcPr>
            <w:tcW w:w="2409" w:type="dxa"/>
            <w:tcBorders>
              <w:top w:val="nil"/>
              <w:bottom w:val="nil"/>
            </w:tcBorders>
            <w:shd w:val="clear" w:color="auto" w:fill="auto"/>
          </w:tcPr>
          <w:p w14:paraId="318416A1"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2.81</w:t>
            </w:r>
            <m:oMath>
              <m:sSup>
                <m:sSupPr>
                  <m:ctrlPr>
                    <w:rPr>
                      <w:rFonts w:ascii="Cambria Math" w:hAnsi="Cambria Math"/>
                    </w:rPr>
                  </m:ctrlPr>
                </m:sSupPr>
                <m:e>
                  <m:r>
                    <w:rPr>
                      <w:rFonts w:ascii="Cambria Math" w:hAnsi="Cambria Math"/>
                    </w:rPr>
                    <m:t>e</m:t>
                  </m:r>
                </m:e>
                <m:sup>
                  <m:r>
                    <w:rPr>
                      <w:rFonts w:ascii="Cambria Math" w:hAnsi="Cambria Math"/>
                    </w:rPr>
                    <m:t>-8</m:t>
                  </m:r>
                </m:sup>
              </m:sSup>
            </m:oMath>
          </w:p>
        </w:tc>
      </w:tr>
      <w:tr w:rsidR="0021637B" w14:paraId="3066D3F4"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3FF9E9D5"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718C5A08"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(0.016)</w:t>
            </w:r>
          </w:p>
        </w:tc>
      </w:tr>
      <w:tr w:rsidR="0021637B" w14:paraId="3A8AAAA5"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shd w:val="clear" w:color="auto" w:fill="auto"/>
          </w:tcPr>
          <w:p w14:paraId="73DDF29B" w14:textId="77777777" w:rsidR="0021637B" w:rsidRDefault="00CB0C55" w:rsidP="00CB0C55">
            <w:pPr>
              <w:spacing w:line="360" w:lineRule="auto"/>
              <w:jc w:val="both"/>
              <w:rPr>
                <w:color w:val="31849B" w:themeColor="accent5" w:themeShade="BF"/>
              </w:rPr>
            </w:pPr>
            <w:r>
              <w:rPr>
                <w:color w:val="31849B" w:themeColor="accent5" w:themeShade="BF"/>
              </w:rPr>
              <w:t>F-statistic</w:t>
            </w:r>
          </w:p>
        </w:tc>
        <w:tc>
          <w:tcPr>
            <w:tcW w:w="2409" w:type="dxa"/>
            <w:tcBorders>
              <w:top w:val="nil"/>
              <w:bottom w:val="nil"/>
            </w:tcBorders>
            <w:shd w:val="clear" w:color="auto" w:fill="auto"/>
          </w:tcPr>
          <w:p w14:paraId="24B122A4"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 xml:space="preserve">5.86 </w:t>
            </w:r>
          </w:p>
        </w:tc>
      </w:tr>
      <w:tr w:rsidR="0021637B" w14:paraId="55676AE7" w14:textId="77777777" w:rsidTr="0021637B">
        <w:trPr>
          <w:cnfStyle w:val="000000100000" w:firstRow="0" w:lastRow="0" w:firstColumn="0" w:lastColumn="0" w:oddVBand="0" w:evenVBand="0" w:oddHBand="1"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bottom w:val="nil"/>
            </w:tcBorders>
          </w:tcPr>
          <w:p w14:paraId="74C15733" w14:textId="77777777" w:rsidR="0021637B" w:rsidRDefault="0021637B" w:rsidP="00CB0C55">
            <w:pPr>
              <w:spacing w:line="360" w:lineRule="auto"/>
              <w:jc w:val="both"/>
              <w:rPr>
                <w:color w:val="31849B" w:themeColor="accent5" w:themeShade="BF"/>
              </w:rPr>
            </w:pPr>
          </w:p>
        </w:tc>
        <w:tc>
          <w:tcPr>
            <w:tcW w:w="2409" w:type="dxa"/>
            <w:tcBorders>
              <w:top w:val="nil"/>
              <w:bottom w:val="nil"/>
            </w:tcBorders>
          </w:tcPr>
          <w:p w14:paraId="383B48DF" w14:textId="77777777" w:rsidR="0021637B" w:rsidRDefault="00CB0C55" w:rsidP="00CB0C55">
            <w:pPr>
              <w:spacing w:line="360" w:lineRule="auto"/>
              <w:jc w:val="both"/>
              <w:cnfStyle w:val="000000100000" w:firstRow="0" w:lastRow="0" w:firstColumn="0" w:lastColumn="0" w:oddVBand="0" w:evenVBand="0" w:oddHBand="1" w:evenHBand="0" w:firstRowFirstColumn="0" w:firstRowLastColumn="0" w:lastRowFirstColumn="0" w:lastRowLastColumn="0"/>
              <w:rPr>
                <w:color w:val="31849B" w:themeColor="accent5" w:themeShade="BF"/>
              </w:rPr>
            </w:pPr>
            <w:r>
              <w:rPr>
                <w:color w:val="31849B" w:themeColor="accent5" w:themeShade="BF"/>
              </w:rPr>
              <w:t>(0.0155)</w:t>
            </w:r>
          </w:p>
        </w:tc>
      </w:tr>
      <w:tr w:rsidR="0021637B" w14:paraId="682A86A9" w14:textId="77777777" w:rsidTr="0021637B">
        <w:trPr>
          <w:trHeight w:val="284"/>
          <w:jc w:val="center"/>
        </w:trPr>
        <w:tc>
          <w:tcPr>
            <w:cnfStyle w:val="001000000000" w:firstRow="0" w:lastRow="0" w:firstColumn="1" w:lastColumn="0" w:oddVBand="0" w:evenVBand="0" w:oddHBand="0" w:evenHBand="0" w:firstRowFirstColumn="0" w:firstRowLastColumn="0" w:lastRowFirstColumn="0" w:lastRowLastColumn="0"/>
            <w:tcW w:w="2410" w:type="dxa"/>
            <w:tcBorders>
              <w:top w:val="nil"/>
            </w:tcBorders>
            <w:shd w:val="clear" w:color="auto" w:fill="auto"/>
          </w:tcPr>
          <w:p w14:paraId="7B7CFC3A" w14:textId="77777777" w:rsidR="0021637B" w:rsidRDefault="00D10A65" w:rsidP="00CB0C55">
            <w:pPr>
              <w:spacing w:line="360" w:lineRule="auto"/>
              <w:jc w:val="both"/>
              <w:rPr>
                <w:color w:val="31849B" w:themeColor="accent5" w:themeShade="BF"/>
              </w:rPr>
            </w:pPr>
            <m:oMathPara>
              <m:oMath>
                <m:sSup>
                  <m:sSupPr>
                    <m:ctrlPr>
                      <w:rPr>
                        <w:rFonts w:ascii="Cambria Math" w:hAnsi="Cambria Math"/>
                      </w:rPr>
                    </m:ctrlPr>
                  </m:sSupPr>
                  <m:e>
                    <m:r>
                      <m:rPr>
                        <m:sty m:val="bi"/>
                      </m:rPr>
                      <w:rPr>
                        <w:rFonts w:ascii="Cambria Math" w:hAnsi="Cambria Math"/>
                      </w:rPr>
                      <m:t>R</m:t>
                    </m:r>
                  </m:e>
                  <m:sup>
                    <m:r>
                      <m:rPr>
                        <m:sty m:val="bi"/>
                      </m:rPr>
                      <w:rPr>
                        <w:rFonts w:ascii="Cambria Math" w:hAnsi="Cambria Math"/>
                      </w:rPr>
                      <m:t>2</m:t>
                    </m:r>
                  </m:sup>
                </m:sSup>
              </m:oMath>
            </m:oMathPara>
          </w:p>
        </w:tc>
        <w:tc>
          <w:tcPr>
            <w:tcW w:w="2409" w:type="dxa"/>
            <w:tcBorders>
              <w:top w:val="nil"/>
            </w:tcBorders>
            <w:shd w:val="clear" w:color="auto" w:fill="auto"/>
          </w:tcPr>
          <w:p w14:paraId="04E534E2" w14:textId="77777777" w:rsidR="0021637B" w:rsidRDefault="00CB0C55" w:rsidP="00CB0C55">
            <w:pPr>
              <w:spacing w:line="360" w:lineRule="auto"/>
              <w:jc w:val="both"/>
              <w:cnfStyle w:val="000000000000" w:firstRow="0" w:lastRow="0" w:firstColumn="0" w:lastColumn="0" w:oddVBand="0" w:evenVBand="0" w:oddHBand="0" w:evenHBand="0" w:firstRowFirstColumn="0" w:firstRowLastColumn="0" w:lastRowFirstColumn="0" w:lastRowLastColumn="0"/>
              <w:rPr>
                <w:color w:val="31849B" w:themeColor="accent5" w:themeShade="BF"/>
              </w:rPr>
            </w:pPr>
            <w:r>
              <w:rPr>
                <w:color w:val="31849B" w:themeColor="accent5" w:themeShade="BF"/>
              </w:rPr>
              <w:t>0.0010</w:t>
            </w:r>
          </w:p>
        </w:tc>
      </w:tr>
    </w:tbl>
    <w:p w14:paraId="427CE2F4" w14:textId="77777777" w:rsidR="0021637B" w:rsidRDefault="0021637B" w:rsidP="00CB0C55">
      <w:pPr>
        <w:spacing w:line="360" w:lineRule="auto"/>
        <w:jc w:val="both"/>
        <w:rPr>
          <w:b/>
        </w:rPr>
      </w:pPr>
    </w:p>
    <w:p w14:paraId="4C1B7126" w14:textId="77777777" w:rsidR="0021637B" w:rsidRDefault="0021637B" w:rsidP="00CB0C55">
      <w:pPr>
        <w:spacing w:line="360" w:lineRule="auto"/>
        <w:jc w:val="both"/>
        <w:rPr>
          <w:b/>
        </w:rPr>
      </w:pPr>
    </w:p>
    <w:p w14:paraId="53D095B8" w14:textId="77777777" w:rsidR="0021637B" w:rsidRDefault="0021637B" w:rsidP="00CB0C55">
      <w:pPr>
        <w:spacing w:line="360" w:lineRule="auto"/>
        <w:jc w:val="both"/>
        <w:rPr>
          <w:b/>
        </w:rPr>
      </w:pPr>
    </w:p>
    <w:p w14:paraId="040CA8A9" w14:textId="77777777" w:rsidR="0021637B" w:rsidRDefault="0021637B" w:rsidP="00CB0C55">
      <w:pPr>
        <w:pStyle w:val="Caption"/>
        <w:spacing w:line="360" w:lineRule="auto"/>
        <w:jc w:val="both"/>
      </w:pPr>
    </w:p>
    <w:p w14:paraId="74AF15B0" w14:textId="77777777" w:rsidR="0021637B" w:rsidRDefault="00CB0C55" w:rsidP="00A41EAF">
      <w:pPr>
        <w:pStyle w:val="Heading2"/>
      </w:pPr>
      <w:r>
        <w:t>Difference in Difference</w:t>
      </w:r>
      <w:r w:rsidR="00DE0519">
        <w:t>s</w:t>
      </w:r>
      <w:r>
        <w:t xml:space="preserve"> Analysis</w:t>
      </w:r>
    </w:p>
    <w:p w14:paraId="7BDFE6E9" w14:textId="472F5EE3" w:rsidR="0021637B" w:rsidRDefault="00CB0C55" w:rsidP="00CB0C55">
      <w:pPr>
        <w:spacing w:line="360" w:lineRule="auto"/>
        <w:jc w:val="both"/>
      </w:pPr>
      <w:r>
        <w:t xml:space="preserve">As pointed out before in this paper, endogeneity is a problem when considering the causality </w:t>
      </w:r>
      <w:r w:rsidR="002E55E8">
        <w:t xml:space="preserve">of </w:t>
      </w:r>
      <w:r>
        <w:t>the effect of wealth o</w:t>
      </w:r>
      <w:r w:rsidR="00EC6C70">
        <w:t xml:space="preserve">n health. This study conducted a </w:t>
      </w:r>
      <w:r>
        <w:t>number of D</w:t>
      </w:r>
      <w:r w:rsidR="00EC6C70">
        <w:t>ID analyse</w:t>
      </w:r>
      <w:r>
        <w:t xml:space="preserve">s to try to find a </w:t>
      </w:r>
      <w:r w:rsidR="00EC6C70">
        <w:t>causal effect in the short-term</w:t>
      </w:r>
      <w:r>
        <w:t xml:space="preserve"> of wealth on health. The first analyses the short term effects of wealth on health. It uses the waves from 2007 and 2013. The </w:t>
      </w:r>
      <w:r w:rsidR="00322CEC">
        <w:t>second</w:t>
      </w:r>
      <w:r>
        <w:t xml:space="preserve"> analysis also analyses the short-term effect by using the 2013 and 2017 waves. The variable of interest is DID. If this variable is significant there is a significant difference in differences and therefore implies a causal effect from wealth to health. </w:t>
      </w:r>
    </w:p>
    <w:p w14:paraId="57AA8116" w14:textId="77777777" w:rsidR="00F666B2" w:rsidRDefault="00CB0C55" w:rsidP="00CB0C55">
      <w:pPr>
        <w:spacing w:line="360" w:lineRule="auto"/>
        <w:ind w:firstLine="720"/>
        <w:jc w:val="both"/>
      </w:pPr>
      <w:r>
        <w:t xml:space="preserve">The results from the analyses on the first group, i.e. all the observations, can be seen in table 7. The 2007 – 2013 regression does not have a significant DID. </w:t>
      </w:r>
      <w:r w:rsidR="00F666B2">
        <w:t>T</w:t>
      </w:r>
      <w:r>
        <w:t>he 2013 – 2017</w:t>
      </w:r>
      <w:r w:rsidR="00F666B2">
        <w:t xml:space="preserve"> regression does have a significant</w:t>
      </w:r>
      <w:r>
        <w:t xml:space="preserve"> (p</w:t>
      </w:r>
      <w:r w:rsidR="00256CE5">
        <w:t xml:space="preserve"> </w:t>
      </w:r>
      <w:r>
        <w:t>&lt;</w:t>
      </w:r>
      <w:r w:rsidR="00256CE5">
        <w:t xml:space="preserve"> </w:t>
      </w:r>
      <w:r>
        <w:t>5%)</w:t>
      </w:r>
      <w:r w:rsidR="00F666B2">
        <w:t xml:space="preserve"> DID coefficient.</w:t>
      </w:r>
    </w:p>
    <w:p w14:paraId="4327205A" w14:textId="77777777" w:rsidR="0021637B" w:rsidRDefault="00CB0C55" w:rsidP="00CB0C55">
      <w:pPr>
        <w:spacing w:line="360" w:lineRule="auto"/>
        <w:ind w:firstLine="720"/>
        <w:jc w:val="both"/>
      </w:pPr>
      <w:r>
        <w:t xml:space="preserve">In the 2013 – 2017 analysis the time coefficient is -0.0291 which means that between 2013 and 2017 the average health of the tenants decreased by 2.9 percentage points. The DID is 0.0347 which means that the average health of the home owners increased 3.5 percentage points more than </w:t>
      </w:r>
      <w:r>
        <w:lastRenderedPageBreak/>
        <w:t>the average health of the tenants. The treated coefficient is insignificant indicating that at 2013, the average health of tenants and home owners was not significantly different</w:t>
      </w:r>
      <w:r w:rsidR="00F666B2">
        <w:t>.</w:t>
      </w:r>
      <w:r>
        <w:t xml:space="preserve"> </w:t>
      </w:r>
    </w:p>
    <w:p w14:paraId="4F110419" w14:textId="7D8F6B32" w:rsidR="00CB0C55" w:rsidRDefault="00CB0C55" w:rsidP="00CB0C55">
      <w:pPr>
        <w:spacing w:line="360" w:lineRule="auto"/>
        <w:jc w:val="both"/>
      </w:pPr>
      <w:r>
        <w:tab/>
        <w:t>When controlling for the other variables the s</w:t>
      </w:r>
      <w:r w:rsidR="00F666B2">
        <w:t>ignificance of the DID coeffici</w:t>
      </w:r>
      <w:r w:rsidR="00256CE5">
        <w:t>ents that was significant</w:t>
      </w:r>
      <w:r w:rsidR="00F666B2">
        <w:t xml:space="preserve"> </w:t>
      </w:r>
      <w:r>
        <w:t>disappear</w:t>
      </w:r>
      <w:r w:rsidR="00256CE5">
        <w:t>s.</w:t>
      </w:r>
      <w:r>
        <w:t xml:space="preserve"> </w:t>
      </w:r>
      <w:r w:rsidR="00256CE5">
        <w:t xml:space="preserve">Net income is however significant (p &lt; 1%) which </w:t>
      </w:r>
      <w:r w:rsidR="006838F8">
        <w:t>implies</w:t>
      </w:r>
      <w:r w:rsidR="00256CE5">
        <w:t xml:space="preserve"> that the variation in health is</w:t>
      </w:r>
      <w:r w:rsidR="006838F8">
        <w:t xml:space="preserve"> partly</w:t>
      </w:r>
      <w:r w:rsidR="00256CE5">
        <w:t xml:space="preserve"> </w:t>
      </w:r>
      <w:r w:rsidR="006838F8">
        <w:t>explained by net income. This study tests in the robustness section if net income changed differently in the treatment period between the two groups to see if that could explain the difference in differences in health. The robustness test does not find a significant result. This implies that even though the variance in health in one year might be partly explained by income, the difference in the differences in health between the groups is not explained by net income</w:t>
      </w:r>
      <w:r w:rsidR="00786399">
        <w:t xml:space="preserve"> rather than the change in housing prices caused by the financial crisis. Because </w:t>
      </w:r>
      <w:proofErr w:type="spellStart"/>
      <w:r w:rsidR="00786399">
        <w:t>the</w:t>
      </w:r>
      <w:proofErr w:type="spellEnd"/>
      <w:r w:rsidR="00786399">
        <w:t xml:space="preserve"> DID coefficient is insignificant in both years, this implies that there is no causal relationship between wealth and health in this group.</w:t>
      </w:r>
    </w:p>
    <w:p w14:paraId="5AD70008" w14:textId="77777777" w:rsidR="00CB0C55" w:rsidRDefault="00CB0C55" w:rsidP="00CB0C55">
      <w:pPr>
        <w:pStyle w:val="Caption"/>
        <w:keepNext/>
        <w:spacing w:line="360" w:lineRule="auto"/>
        <w:jc w:val="both"/>
      </w:pPr>
    </w:p>
    <w:p w14:paraId="052921A7"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7</w:t>
      </w:r>
      <w:r w:rsidR="0021637B">
        <w:fldChar w:fldCharType="end"/>
      </w:r>
      <w:r>
        <w:t>: DD results all observations</w:t>
      </w:r>
    </w:p>
    <w:tbl>
      <w:tblPr>
        <w:tblW w:w="6084" w:type="dxa"/>
        <w:jc w:val="center"/>
        <w:tblBorders>
          <w:top w:val="single" w:sz="4" w:space="0" w:color="000001"/>
        </w:tblBorders>
        <w:tblLook w:val="04A0" w:firstRow="1" w:lastRow="0" w:firstColumn="1" w:lastColumn="0" w:noHBand="0" w:noVBand="1"/>
      </w:tblPr>
      <w:tblGrid>
        <w:gridCol w:w="1159"/>
        <w:gridCol w:w="278"/>
        <w:gridCol w:w="886"/>
        <w:gridCol w:w="278"/>
        <w:gridCol w:w="867"/>
        <w:gridCol w:w="117"/>
        <w:gridCol w:w="175"/>
        <w:gridCol w:w="985"/>
        <w:gridCol w:w="179"/>
        <w:gridCol w:w="1160"/>
      </w:tblGrid>
      <w:tr w:rsidR="00322CEC" w14:paraId="7E08E210" w14:textId="77777777" w:rsidTr="00322CEC">
        <w:trPr>
          <w:trHeight w:val="255"/>
          <w:jc w:val="center"/>
        </w:trPr>
        <w:tc>
          <w:tcPr>
            <w:tcW w:w="1437" w:type="dxa"/>
            <w:gridSpan w:val="2"/>
            <w:tcBorders>
              <w:top w:val="single" w:sz="4" w:space="0" w:color="000001"/>
            </w:tcBorders>
            <w:shd w:val="clear" w:color="auto" w:fill="auto"/>
            <w:vAlign w:val="bottom"/>
          </w:tcPr>
          <w:p w14:paraId="15FCC8FB"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tcBorders>
              <w:top w:val="single" w:sz="4" w:space="0" w:color="000001"/>
              <w:left w:val="single" w:sz="4" w:space="0" w:color="00000A"/>
              <w:right w:val="nil"/>
            </w:tcBorders>
            <w:shd w:val="clear" w:color="auto" w:fill="auto"/>
            <w:tcMar>
              <w:left w:w="88" w:type="dxa"/>
            </w:tcMar>
            <w:vAlign w:val="bottom"/>
          </w:tcPr>
          <w:p w14:paraId="1DB6F956"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2007 - 2013</w:t>
            </w:r>
          </w:p>
        </w:tc>
        <w:tc>
          <w:tcPr>
            <w:tcW w:w="1159" w:type="dxa"/>
            <w:gridSpan w:val="3"/>
            <w:tcBorders>
              <w:top w:val="single" w:sz="4" w:space="0" w:color="000001"/>
              <w:left w:val="nil"/>
              <w:right w:val="single" w:sz="4" w:space="0" w:color="00000A"/>
            </w:tcBorders>
            <w:shd w:val="clear" w:color="auto" w:fill="auto"/>
            <w:tcMar>
              <w:left w:w="98" w:type="dxa"/>
            </w:tcMar>
            <w:vAlign w:val="bottom"/>
          </w:tcPr>
          <w:p w14:paraId="0F881BE8"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c>
          <w:tcPr>
            <w:tcW w:w="1164" w:type="dxa"/>
            <w:gridSpan w:val="2"/>
            <w:tcBorders>
              <w:top w:val="single" w:sz="4" w:space="0" w:color="000001"/>
            </w:tcBorders>
            <w:shd w:val="clear" w:color="auto" w:fill="auto"/>
            <w:vAlign w:val="bottom"/>
          </w:tcPr>
          <w:p w14:paraId="73A34794"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2007- 2013</w:t>
            </w:r>
          </w:p>
        </w:tc>
        <w:tc>
          <w:tcPr>
            <w:tcW w:w="1160" w:type="dxa"/>
            <w:tcBorders>
              <w:top w:val="single" w:sz="4" w:space="0" w:color="000001"/>
            </w:tcBorders>
            <w:shd w:val="clear" w:color="auto" w:fill="auto"/>
            <w:vAlign w:val="bottom"/>
          </w:tcPr>
          <w:p w14:paraId="59FDF0B9"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2013- 2017</w:t>
            </w:r>
          </w:p>
        </w:tc>
      </w:tr>
      <w:tr w:rsidR="00322CEC" w14:paraId="09F2945E" w14:textId="77777777" w:rsidTr="006838F8">
        <w:trPr>
          <w:trHeight w:val="255"/>
          <w:jc w:val="center"/>
        </w:trPr>
        <w:tc>
          <w:tcPr>
            <w:tcW w:w="1437" w:type="dxa"/>
            <w:gridSpan w:val="2"/>
            <w:shd w:val="clear" w:color="auto" w:fill="auto"/>
            <w:vAlign w:val="bottom"/>
          </w:tcPr>
          <w:p w14:paraId="35D57F7E"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164" w:type="dxa"/>
            <w:gridSpan w:val="2"/>
            <w:tcBorders>
              <w:left w:val="single" w:sz="4" w:space="0" w:color="00000A"/>
              <w:right w:val="nil"/>
            </w:tcBorders>
            <w:shd w:val="clear" w:color="auto" w:fill="auto"/>
            <w:tcMar>
              <w:left w:w="88" w:type="dxa"/>
            </w:tcMar>
            <w:vAlign w:val="bottom"/>
          </w:tcPr>
          <w:p w14:paraId="5A88CC07"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59" w:type="dxa"/>
            <w:gridSpan w:val="3"/>
            <w:tcBorders>
              <w:left w:val="nil"/>
              <w:right w:val="single" w:sz="4" w:space="0" w:color="00000A"/>
            </w:tcBorders>
            <w:shd w:val="clear" w:color="auto" w:fill="auto"/>
            <w:tcMar>
              <w:left w:w="98" w:type="dxa"/>
            </w:tcMar>
            <w:vAlign w:val="bottom"/>
          </w:tcPr>
          <w:p w14:paraId="4D081EC8"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4" w:type="dxa"/>
            <w:gridSpan w:val="2"/>
            <w:shd w:val="clear" w:color="auto" w:fill="auto"/>
            <w:vAlign w:val="bottom"/>
          </w:tcPr>
          <w:p w14:paraId="4B91AA42"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c>
          <w:tcPr>
            <w:tcW w:w="1160" w:type="dxa"/>
            <w:shd w:val="clear" w:color="auto" w:fill="auto"/>
            <w:vAlign w:val="bottom"/>
          </w:tcPr>
          <w:p w14:paraId="2E3D8A62" w14:textId="77777777" w:rsidR="00322CEC" w:rsidRDefault="00322CEC"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322CEC" w14:paraId="588F66B5" w14:textId="77777777" w:rsidTr="006838F8">
        <w:trPr>
          <w:trHeight w:val="255"/>
          <w:jc w:val="center"/>
        </w:trPr>
        <w:tc>
          <w:tcPr>
            <w:tcW w:w="1437" w:type="dxa"/>
            <w:gridSpan w:val="2"/>
            <w:tcBorders>
              <w:top w:val="single" w:sz="4" w:space="0" w:color="000001"/>
            </w:tcBorders>
            <w:shd w:val="clear" w:color="auto" w:fill="auto"/>
            <w:vAlign w:val="bottom"/>
          </w:tcPr>
          <w:p w14:paraId="3A32878E"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left w:val="single" w:sz="4" w:space="0" w:color="00000A"/>
              <w:right w:val="nil"/>
            </w:tcBorders>
            <w:shd w:val="clear" w:color="auto" w:fill="auto"/>
            <w:tcMar>
              <w:left w:w="88" w:type="dxa"/>
            </w:tcMar>
            <w:vAlign w:val="bottom"/>
          </w:tcPr>
          <w:p w14:paraId="3F872F46"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59" w:type="dxa"/>
            <w:gridSpan w:val="3"/>
            <w:tcBorders>
              <w:top w:val="single" w:sz="4" w:space="0" w:color="000001"/>
              <w:left w:val="nil"/>
              <w:right w:val="single" w:sz="4" w:space="0" w:color="00000A"/>
            </w:tcBorders>
            <w:shd w:val="clear" w:color="auto" w:fill="auto"/>
            <w:tcMar>
              <w:left w:w="98" w:type="dxa"/>
            </w:tcMar>
            <w:vAlign w:val="bottom"/>
          </w:tcPr>
          <w:p w14:paraId="402D5E5B"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top w:val="single" w:sz="4" w:space="0" w:color="000001"/>
            </w:tcBorders>
            <w:shd w:val="clear" w:color="auto" w:fill="auto"/>
            <w:vAlign w:val="bottom"/>
          </w:tcPr>
          <w:p w14:paraId="27899F4E" w14:textId="77777777" w:rsidR="00322CEC" w:rsidRDefault="00322CEC" w:rsidP="00322CEC">
            <w:pPr>
              <w:spacing w:line="360" w:lineRule="auto"/>
              <w:jc w:val="both"/>
              <w:rPr>
                <w:rFonts w:ascii="Calibri" w:eastAsia="Times New Roman" w:hAnsi="Calibri" w:cs="Times New Roman"/>
                <w:sz w:val="20"/>
                <w:szCs w:val="20"/>
                <w:lang w:eastAsia="en-US" w:bidi="ar-SA"/>
              </w:rPr>
            </w:pPr>
          </w:p>
        </w:tc>
        <w:tc>
          <w:tcPr>
            <w:tcW w:w="1160" w:type="dxa"/>
            <w:tcBorders>
              <w:top w:val="single" w:sz="4" w:space="0" w:color="000001"/>
            </w:tcBorders>
            <w:shd w:val="clear" w:color="auto" w:fill="auto"/>
            <w:vAlign w:val="bottom"/>
          </w:tcPr>
          <w:p w14:paraId="65B1296F" w14:textId="77777777" w:rsidR="00322CEC" w:rsidRDefault="00322CEC" w:rsidP="00322CEC">
            <w:pPr>
              <w:spacing w:line="360" w:lineRule="auto"/>
              <w:jc w:val="both"/>
              <w:rPr>
                <w:rFonts w:ascii="Calibri" w:eastAsia="Times New Roman" w:hAnsi="Calibri" w:cs="Times New Roman"/>
                <w:sz w:val="20"/>
                <w:szCs w:val="20"/>
                <w:lang w:eastAsia="en-US" w:bidi="ar-SA"/>
              </w:rPr>
            </w:pPr>
          </w:p>
        </w:tc>
      </w:tr>
      <w:tr w:rsidR="00F666B2" w14:paraId="579730C7" w14:textId="77777777" w:rsidTr="00322CEC">
        <w:trPr>
          <w:trHeight w:val="255"/>
          <w:jc w:val="center"/>
        </w:trPr>
        <w:tc>
          <w:tcPr>
            <w:tcW w:w="1437" w:type="dxa"/>
            <w:gridSpan w:val="2"/>
            <w:shd w:val="clear" w:color="auto" w:fill="auto"/>
            <w:vAlign w:val="bottom"/>
          </w:tcPr>
          <w:p w14:paraId="1064105D"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164" w:type="dxa"/>
            <w:gridSpan w:val="2"/>
            <w:tcBorders>
              <w:left w:val="single" w:sz="4" w:space="0" w:color="00000A"/>
              <w:right w:val="nil"/>
            </w:tcBorders>
            <w:shd w:val="clear" w:color="auto" w:fill="auto"/>
            <w:tcMar>
              <w:left w:w="88" w:type="dxa"/>
            </w:tcMar>
            <w:vAlign w:val="bottom"/>
          </w:tcPr>
          <w:p w14:paraId="69D474C2"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-0.0112</w:t>
            </w:r>
          </w:p>
        </w:tc>
        <w:tc>
          <w:tcPr>
            <w:tcW w:w="1159" w:type="dxa"/>
            <w:gridSpan w:val="3"/>
            <w:tcBorders>
              <w:left w:val="nil"/>
              <w:right w:val="single" w:sz="4" w:space="0" w:color="00000A"/>
            </w:tcBorders>
            <w:shd w:val="clear" w:color="auto" w:fill="auto"/>
            <w:tcMar>
              <w:left w:w="98" w:type="dxa"/>
            </w:tcMar>
            <w:vAlign w:val="bottom"/>
          </w:tcPr>
          <w:p w14:paraId="1690206E"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0.0347**</w:t>
            </w:r>
          </w:p>
        </w:tc>
        <w:tc>
          <w:tcPr>
            <w:tcW w:w="1164" w:type="dxa"/>
            <w:gridSpan w:val="2"/>
            <w:shd w:val="clear" w:color="auto" w:fill="auto"/>
            <w:vAlign w:val="bottom"/>
          </w:tcPr>
          <w:p w14:paraId="3238C94B"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c>
          <w:tcPr>
            <w:tcW w:w="1160" w:type="dxa"/>
            <w:shd w:val="clear" w:color="auto" w:fill="auto"/>
            <w:vAlign w:val="bottom"/>
          </w:tcPr>
          <w:p w14:paraId="478F17F7"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0.0234</w:t>
            </w:r>
          </w:p>
        </w:tc>
      </w:tr>
      <w:tr w:rsidR="00F666B2" w14:paraId="566C96BC" w14:textId="77777777" w:rsidTr="00322CEC">
        <w:trPr>
          <w:trHeight w:val="255"/>
          <w:jc w:val="center"/>
        </w:trPr>
        <w:tc>
          <w:tcPr>
            <w:tcW w:w="1437" w:type="dxa"/>
            <w:gridSpan w:val="2"/>
            <w:shd w:val="clear" w:color="auto" w:fill="auto"/>
            <w:vAlign w:val="bottom"/>
          </w:tcPr>
          <w:p w14:paraId="5E371829" w14:textId="77777777" w:rsidR="00F666B2" w:rsidRDefault="00F666B2" w:rsidP="002624B1">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02A6BCE2"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c>
          <w:tcPr>
            <w:tcW w:w="1159" w:type="dxa"/>
            <w:gridSpan w:val="3"/>
            <w:tcBorders>
              <w:left w:val="nil"/>
              <w:right w:val="single" w:sz="4" w:space="0" w:color="00000A"/>
            </w:tcBorders>
            <w:shd w:val="clear" w:color="auto" w:fill="auto"/>
            <w:tcMar>
              <w:left w:w="98" w:type="dxa"/>
            </w:tcMar>
            <w:vAlign w:val="bottom"/>
          </w:tcPr>
          <w:p w14:paraId="51A8D15D"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(0.0143)</w:t>
            </w:r>
          </w:p>
        </w:tc>
        <w:tc>
          <w:tcPr>
            <w:tcW w:w="1164" w:type="dxa"/>
            <w:gridSpan w:val="2"/>
            <w:shd w:val="clear" w:color="auto" w:fill="auto"/>
            <w:vAlign w:val="bottom"/>
          </w:tcPr>
          <w:p w14:paraId="5474BD85"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c>
          <w:tcPr>
            <w:tcW w:w="1160" w:type="dxa"/>
            <w:shd w:val="clear" w:color="auto" w:fill="auto"/>
            <w:vAlign w:val="bottom"/>
          </w:tcPr>
          <w:p w14:paraId="1D9774E7" w14:textId="77777777" w:rsidR="00F666B2" w:rsidRDefault="00F666B2" w:rsidP="002624B1">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(0.0155)</w:t>
            </w:r>
          </w:p>
        </w:tc>
      </w:tr>
      <w:tr w:rsidR="00F666B2" w14:paraId="285793D8" w14:textId="77777777" w:rsidTr="00322CEC">
        <w:trPr>
          <w:trHeight w:val="255"/>
          <w:jc w:val="center"/>
        </w:trPr>
        <w:tc>
          <w:tcPr>
            <w:tcW w:w="1437" w:type="dxa"/>
            <w:gridSpan w:val="2"/>
            <w:shd w:val="clear" w:color="auto" w:fill="auto"/>
            <w:vAlign w:val="bottom"/>
          </w:tcPr>
          <w:p w14:paraId="1EDF9BD1"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164" w:type="dxa"/>
            <w:gridSpan w:val="2"/>
            <w:tcBorders>
              <w:left w:val="single" w:sz="4" w:space="0" w:color="00000A"/>
              <w:right w:val="nil"/>
            </w:tcBorders>
            <w:shd w:val="clear" w:color="auto" w:fill="auto"/>
            <w:tcMar>
              <w:left w:w="88" w:type="dxa"/>
            </w:tcMar>
            <w:vAlign w:val="bottom"/>
          </w:tcPr>
          <w:p w14:paraId="03695B86"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0.0026</w:t>
            </w:r>
          </w:p>
        </w:tc>
        <w:tc>
          <w:tcPr>
            <w:tcW w:w="1159" w:type="dxa"/>
            <w:gridSpan w:val="3"/>
            <w:tcBorders>
              <w:left w:val="nil"/>
              <w:right w:val="single" w:sz="4" w:space="0" w:color="00000A"/>
            </w:tcBorders>
            <w:shd w:val="clear" w:color="auto" w:fill="auto"/>
            <w:tcMar>
              <w:left w:w="98" w:type="dxa"/>
            </w:tcMar>
            <w:vAlign w:val="bottom"/>
          </w:tcPr>
          <w:p w14:paraId="7BE8D8CD"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-0.0291***</w:t>
            </w:r>
          </w:p>
        </w:tc>
        <w:tc>
          <w:tcPr>
            <w:tcW w:w="1164" w:type="dxa"/>
            <w:gridSpan w:val="2"/>
            <w:shd w:val="clear" w:color="auto" w:fill="auto"/>
            <w:vAlign w:val="bottom"/>
          </w:tcPr>
          <w:p w14:paraId="2ED2285C"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0.0054</w:t>
            </w:r>
          </w:p>
        </w:tc>
        <w:tc>
          <w:tcPr>
            <w:tcW w:w="1160" w:type="dxa"/>
            <w:shd w:val="clear" w:color="auto" w:fill="auto"/>
            <w:vAlign w:val="bottom"/>
          </w:tcPr>
          <w:p w14:paraId="4F631CE0"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r>
      <w:tr w:rsidR="00F666B2" w14:paraId="082AB5AB" w14:textId="77777777" w:rsidTr="00322CEC">
        <w:trPr>
          <w:trHeight w:val="255"/>
          <w:jc w:val="center"/>
        </w:trPr>
        <w:tc>
          <w:tcPr>
            <w:tcW w:w="1437" w:type="dxa"/>
            <w:gridSpan w:val="2"/>
            <w:shd w:val="clear" w:color="auto" w:fill="auto"/>
            <w:vAlign w:val="bottom"/>
          </w:tcPr>
          <w:p w14:paraId="42CF9079" w14:textId="77777777"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2FE644FB"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14:paraId="2FF10E8D"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(0.0101)</w:t>
            </w:r>
          </w:p>
        </w:tc>
        <w:tc>
          <w:tcPr>
            <w:tcW w:w="1164" w:type="dxa"/>
            <w:gridSpan w:val="2"/>
            <w:shd w:val="clear" w:color="auto" w:fill="auto"/>
            <w:vAlign w:val="bottom"/>
          </w:tcPr>
          <w:p w14:paraId="4DC807FF"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c>
          <w:tcPr>
            <w:tcW w:w="1160" w:type="dxa"/>
            <w:shd w:val="clear" w:color="auto" w:fill="auto"/>
            <w:vAlign w:val="bottom"/>
          </w:tcPr>
          <w:p w14:paraId="0DE79423" w14:textId="7777777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(0.0113)</w:t>
            </w:r>
          </w:p>
        </w:tc>
      </w:tr>
      <w:tr w:rsidR="00F666B2" w14:paraId="01EA61F4" w14:textId="77777777" w:rsidTr="00322CEC">
        <w:trPr>
          <w:trHeight w:val="255"/>
          <w:jc w:val="center"/>
        </w:trPr>
        <w:tc>
          <w:tcPr>
            <w:tcW w:w="1437" w:type="dxa"/>
            <w:gridSpan w:val="2"/>
            <w:shd w:val="clear" w:color="auto" w:fill="auto"/>
            <w:vAlign w:val="bottom"/>
          </w:tcPr>
          <w:p w14:paraId="69882860" w14:textId="7A5045E4"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164" w:type="dxa"/>
            <w:gridSpan w:val="2"/>
            <w:tcBorders>
              <w:left w:val="single" w:sz="4" w:space="0" w:color="00000A"/>
              <w:right w:val="nil"/>
            </w:tcBorders>
            <w:shd w:val="clear" w:color="auto" w:fill="auto"/>
            <w:tcMar>
              <w:left w:w="88" w:type="dxa"/>
            </w:tcMar>
            <w:vAlign w:val="bottom"/>
          </w:tcPr>
          <w:p w14:paraId="2781E11D" w14:textId="1D52533E"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0.0190**</w:t>
            </w:r>
          </w:p>
        </w:tc>
        <w:tc>
          <w:tcPr>
            <w:tcW w:w="1159" w:type="dxa"/>
            <w:gridSpan w:val="3"/>
            <w:tcBorders>
              <w:left w:val="nil"/>
              <w:right w:val="single" w:sz="4" w:space="0" w:color="00000A"/>
            </w:tcBorders>
            <w:shd w:val="clear" w:color="auto" w:fill="auto"/>
            <w:tcMar>
              <w:left w:w="98" w:type="dxa"/>
            </w:tcMar>
            <w:vAlign w:val="bottom"/>
          </w:tcPr>
          <w:p w14:paraId="3CA5E123" w14:textId="30B7FC2F"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0.0078</w:t>
            </w:r>
          </w:p>
        </w:tc>
        <w:tc>
          <w:tcPr>
            <w:tcW w:w="1164" w:type="dxa"/>
            <w:gridSpan w:val="2"/>
            <w:shd w:val="clear" w:color="auto" w:fill="auto"/>
            <w:vAlign w:val="bottom"/>
          </w:tcPr>
          <w:p w14:paraId="42BAE01E" w14:textId="44C0BA4D"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0.0173</w:t>
            </w:r>
          </w:p>
        </w:tc>
        <w:tc>
          <w:tcPr>
            <w:tcW w:w="1160" w:type="dxa"/>
            <w:shd w:val="clear" w:color="auto" w:fill="auto"/>
            <w:vAlign w:val="bottom"/>
          </w:tcPr>
          <w:p w14:paraId="1634C807" w14:textId="616A4407"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0.0028</w:t>
            </w:r>
          </w:p>
        </w:tc>
      </w:tr>
      <w:tr w:rsidR="00F666B2" w14:paraId="59CA8257" w14:textId="77777777" w:rsidTr="00322CEC">
        <w:trPr>
          <w:trHeight w:val="255"/>
          <w:jc w:val="center"/>
        </w:trPr>
        <w:tc>
          <w:tcPr>
            <w:tcW w:w="1437" w:type="dxa"/>
            <w:gridSpan w:val="2"/>
            <w:shd w:val="clear" w:color="auto" w:fill="auto"/>
            <w:vAlign w:val="bottom"/>
          </w:tcPr>
          <w:p w14:paraId="17BC83F7" w14:textId="77777777" w:rsidR="00F666B2" w:rsidRDefault="00F666B2" w:rsidP="00322CEC">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361F68A9" w14:textId="26C02073"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(0.0096)</w:t>
            </w:r>
          </w:p>
        </w:tc>
        <w:tc>
          <w:tcPr>
            <w:tcW w:w="1159" w:type="dxa"/>
            <w:gridSpan w:val="3"/>
            <w:tcBorders>
              <w:left w:val="nil"/>
              <w:right w:val="single" w:sz="4" w:space="0" w:color="00000A"/>
            </w:tcBorders>
            <w:shd w:val="clear" w:color="auto" w:fill="auto"/>
            <w:tcMar>
              <w:left w:w="98" w:type="dxa"/>
            </w:tcMar>
            <w:vAlign w:val="bottom"/>
          </w:tcPr>
          <w:p w14:paraId="6DFEE246" w14:textId="7D865D8F"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(0.0108)</w:t>
            </w:r>
          </w:p>
        </w:tc>
        <w:tc>
          <w:tcPr>
            <w:tcW w:w="1164" w:type="dxa"/>
            <w:gridSpan w:val="2"/>
            <w:shd w:val="clear" w:color="auto" w:fill="auto"/>
            <w:vAlign w:val="bottom"/>
          </w:tcPr>
          <w:p w14:paraId="663B9130" w14:textId="3FD22FF3"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(0.0116)</w:t>
            </w:r>
          </w:p>
        </w:tc>
        <w:tc>
          <w:tcPr>
            <w:tcW w:w="1160" w:type="dxa"/>
            <w:shd w:val="clear" w:color="auto" w:fill="auto"/>
            <w:vAlign w:val="bottom"/>
          </w:tcPr>
          <w:p w14:paraId="163DBEB9" w14:textId="749629E5" w:rsidR="00F666B2" w:rsidRDefault="00F666B2" w:rsidP="00322CEC">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(0.0123)</w:t>
            </w:r>
          </w:p>
        </w:tc>
      </w:tr>
      <w:tr w:rsidR="00F666B2" w14:paraId="72A24B9D" w14:textId="77777777" w:rsidTr="00322CEC">
        <w:trPr>
          <w:trHeight w:val="255"/>
          <w:jc w:val="center"/>
        </w:trPr>
        <w:tc>
          <w:tcPr>
            <w:tcW w:w="1437" w:type="dxa"/>
            <w:gridSpan w:val="2"/>
            <w:shd w:val="clear" w:color="auto" w:fill="auto"/>
            <w:vAlign w:val="bottom"/>
          </w:tcPr>
          <w:p w14:paraId="48F73A37"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Gender</w:t>
            </w:r>
          </w:p>
        </w:tc>
        <w:tc>
          <w:tcPr>
            <w:tcW w:w="1164" w:type="dxa"/>
            <w:gridSpan w:val="2"/>
            <w:tcBorders>
              <w:left w:val="single" w:sz="4" w:space="0" w:color="00000A"/>
              <w:right w:val="nil"/>
            </w:tcBorders>
            <w:shd w:val="clear" w:color="auto" w:fill="auto"/>
            <w:tcMar>
              <w:left w:w="88" w:type="dxa"/>
            </w:tcMar>
            <w:vAlign w:val="bottom"/>
          </w:tcPr>
          <w:p w14:paraId="4F813E6D"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2C44AB6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1702CB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-0.0124</w:t>
            </w:r>
          </w:p>
        </w:tc>
        <w:tc>
          <w:tcPr>
            <w:tcW w:w="1160" w:type="dxa"/>
            <w:shd w:val="clear" w:color="auto" w:fill="auto"/>
            <w:vAlign w:val="bottom"/>
          </w:tcPr>
          <w:p w14:paraId="276F4477"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-0.0110</w:t>
            </w:r>
          </w:p>
        </w:tc>
      </w:tr>
      <w:tr w:rsidR="00F666B2" w14:paraId="28C93C2E" w14:textId="77777777" w:rsidTr="00322CEC">
        <w:trPr>
          <w:trHeight w:val="255"/>
          <w:jc w:val="center"/>
        </w:trPr>
        <w:tc>
          <w:tcPr>
            <w:tcW w:w="1437" w:type="dxa"/>
            <w:gridSpan w:val="2"/>
            <w:shd w:val="clear" w:color="auto" w:fill="auto"/>
            <w:vAlign w:val="bottom"/>
          </w:tcPr>
          <w:p w14:paraId="573BC3B0"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2ACF284E"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684A0B5B"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7BA285C9"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(0.0088)</w:t>
            </w:r>
          </w:p>
        </w:tc>
        <w:tc>
          <w:tcPr>
            <w:tcW w:w="1160" w:type="dxa"/>
            <w:shd w:val="clear" w:color="auto" w:fill="auto"/>
            <w:vAlign w:val="bottom"/>
          </w:tcPr>
          <w:p w14:paraId="24F3672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14:paraId="3ACABDD8" w14:textId="77777777" w:rsidTr="00322CEC">
        <w:trPr>
          <w:trHeight w:val="255"/>
          <w:jc w:val="center"/>
        </w:trPr>
        <w:tc>
          <w:tcPr>
            <w:tcW w:w="1437" w:type="dxa"/>
            <w:gridSpan w:val="2"/>
            <w:shd w:val="clear" w:color="auto" w:fill="auto"/>
            <w:vAlign w:val="bottom"/>
          </w:tcPr>
          <w:p w14:paraId="4B167199"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Education</w:t>
            </w:r>
          </w:p>
        </w:tc>
        <w:tc>
          <w:tcPr>
            <w:tcW w:w="1164" w:type="dxa"/>
            <w:gridSpan w:val="2"/>
            <w:tcBorders>
              <w:left w:val="single" w:sz="4" w:space="0" w:color="00000A"/>
              <w:right w:val="nil"/>
            </w:tcBorders>
            <w:shd w:val="clear" w:color="auto" w:fill="auto"/>
            <w:tcMar>
              <w:left w:w="88" w:type="dxa"/>
            </w:tcMar>
            <w:vAlign w:val="bottom"/>
          </w:tcPr>
          <w:p w14:paraId="3710DFF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1D6CB0FE"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DCEC4D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0.0044</w:t>
            </w:r>
          </w:p>
        </w:tc>
        <w:tc>
          <w:tcPr>
            <w:tcW w:w="1160" w:type="dxa"/>
            <w:shd w:val="clear" w:color="auto" w:fill="auto"/>
            <w:vAlign w:val="bottom"/>
          </w:tcPr>
          <w:p w14:paraId="306200F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0.0070</w:t>
            </w:r>
          </w:p>
        </w:tc>
      </w:tr>
      <w:tr w:rsidR="00F666B2" w14:paraId="4B59FA63" w14:textId="77777777" w:rsidTr="00322CEC">
        <w:trPr>
          <w:trHeight w:val="255"/>
          <w:jc w:val="center"/>
        </w:trPr>
        <w:tc>
          <w:tcPr>
            <w:tcW w:w="1437" w:type="dxa"/>
            <w:gridSpan w:val="2"/>
            <w:shd w:val="clear" w:color="auto" w:fill="auto"/>
            <w:vAlign w:val="bottom"/>
          </w:tcPr>
          <w:p w14:paraId="0EE1EC53"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0C33F25D"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3FE594D4"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58B67F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(0.0084)</w:t>
            </w:r>
          </w:p>
        </w:tc>
        <w:tc>
          <w:tcPr>
            <w:tcW w:w="1160" w:type="dxa"/>
            <w:shd w:val="clear" w:color="auto" w:fill="auto"/>
            <w:vAlign w:val="bottom"/>
          </w:tcPr>
          <w:p w14:paraId="301FB47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(0.0082)</w:t>
            </w:r>
          </w:p>
        </w:tc>
      </w:tr>
      <w:tr w:rsidR="00F666B2" w14:paraId="41ECC268" w14:textId="77777777" w:rsidTr="00322CEC">
        <w:trPr>
          <w:trHeight w:val="255"/>
          <w:jc w:val="center"/>
        </w:trPr>
        <w:tc>
          <w:tcPr>
            <w:tcW w:w="1437" w:type="dxa"/>
            <w:gridSpan w:val="2"/>
            <w:shd w:val="clear" w:color="auto" w:fill="auto"/>
            <w:vAlign w:val="bottom"/>
          </w:tcPr>
          <w:p w14:paraId="55E78FAA"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Net Income</w:t>
            </w:r>
          </w:p>
        </w:tc>
        <w:tc>
          <w:tcPr>
            <w:tcW w:w="1164" w:type="dxa"/>
            <w:gridSpan w:val="2"/>
            <w:tcBorders>
              <w:left w:val="single" w:sz="4" w:space="0" w:color="00000A"/>
              <w:right w:val="nil"/>
            </w:tcBorders>
            <w:shd w:val="clear" w:color="auto" w:fill="auto"/>
            <w:tcMar>
              <w:left w:w="88" w:type="dxa"/>
            </w:tcMar>
            <w:vAlign w:val="bottom"/>
          </w:tcPr>
          <w:p w14:paraId="2F7F559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43031364"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680BAA22"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14:paraId="228ACD2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14:paraId="11D2E3B1" w14:textId="77777777" w:rsidTr="00322CEC">
        <w:trPr>
          <w:trHeight w:val="255"/>
          <w:jc w:val="center"/>
        </w:trPr>
        <w:tc>
          <w:tcPr>
            <w:tcW w:w="1437" w:type="dxa"/>
            <w:gridSpan w:val="2"/>
            <w:shd w:val="clear" w:color="auto" w:fill="auto"/>
            <w:vAlign w:val="bottom"/>
          </w:tcPr>
          <w:p w14:paraId="32EAF1F0"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7A505C1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77E9479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4B6BCA3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c>
          <w:tcPr>
            <w:tcW w:w="1160" w:type="dxa"/>
            <w:shd w:val="clear" w:color="auto" w:fill="auto"/>
            <w:vAlign w:val="bottom"/>
          </w:tcPr>
          <w:p w14:paraId="0139648B"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(0.0000)</w:t>
            </w:r>
          </w:p>
        </w:tc>
      </w:tr>
      <w:tr w:rsidR="00F666B2" w14:paraId="2DA61E83" w14:textId="77777777" w:rsidTr="00322CEC">
        <w:trPr>
          <w:trHeight w:val="255"/>
          <w:jc w:val="center"/>
        </w:trPr>
        <w:tc>
          <w:tcPr>
            <w:tcW w:w="1437" w:type="dxa"/>
            <w:gridSpan w:val="2"/>
            <w:shd w:val="clear" w:color="auto" w:fill="auto"/>
            <w:vAlign w:val="bottom"/>
          </w:tcPr>
          <w:p w14:paraId="6275C3CF"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164" w:type="dxa"/>
            <w:gridSpan w:val="2"/>
            <w:tcBorders>
              <w:left w:val="single" w:sz="4" w:space="0" w:color="00000A"/>
              <w:right w:val="nil"/>
            </w:tcBorders>
            <w:shd w:val="clear" w:color="auto" w:fill="auto"/>
            <w:tcMar>
              <w:left w:w="88" w:type="dxa"/>
            </w:tcMar>
            <w:vAlign w:val="bottom"/>
          </w:tcPr>
          <w:p w14:paraId="5AE5BE9E"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0.9487***</w:t>
            </w:r>
          </w:p>
        </w:tc>
        <w:tc>
          <w:tcPr>
            <w:tcW w:w="1159" w:type="dxa"/>
            <w:gridSpan w:val="3"/>
            <w:tcBorders>
              <w:left w:val="nil"/>
              <w:right w:val="single" w:sz="4" w:space="0" w:color="00000A"/>
            </w:tcBorders>
            <w:shd w:val="clear" w:color="auto" w:fill="auto"/>
            <w:tcMar>
              <w:left w:w="98" w:type="dxa"/>
            </w:tcMar>
            <w:vAlign w:val="bottom"/>
          </w:tcPr>
          <w:p w14:paraId="3ACE907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0.9513***</w:t>
            </w:r>
          </w:p>
        </w:tc>
        <w:tc>
          <w:tcPr>
            <w:tcW w:w="1164" w:type="dxa"/>
            <w:gridSpan w:val="2"/>
            <w:shd w:val="clear" w:color="auto" w:fill="auto"/>
            <w:vAlign w:val="bottom"/>
          </w:tcPr>
          <w:p w14:paraId="2188C946"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0.9426***</w:t>
            </w:r>
          </w:p>
        </w:tc>
        <w:tc>
          <w:tcPr>
            <w:tcW w:w="1160" w:type="dxa"/>
            <w:shd w:val="clear" w:color="auto" w:fill="auto"/>
            <w:vAlign w:val="bottom"/>
          </w:tcPr>
          <w:p w14:paraId="179E4412"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0.9450***</w:t>
            </w:r>
          </w:p>
        </w:tc>
      </w:tr>
      <w:tr w:rsidR="00F666B2" w14:paraId="231FDBE8" w14:textId="77777777" w:rsidTr="00322CEC">
        <w:trPr>
          <w:trHeight w:val="255"/>
          <w:jc w:val="center"/>
        </w:trPr>
        <w:tc>
          <w:tcPr>
            <w:tcW w:w="1437" w:type="dxa"/>
            <w:gridSpan w:val="2"/>
            <w:shd w:val="clear" w:color="auto" w:fill="auto"/>
            <w:vAlign w:val="bottom"/>
          </w:tcPr>
          <w:p w14:paraId="58ED555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23F0BF75"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(0.0065)</w:t>
            </w:r>
          </w:p>
        </w:tc>
        <w:tc>
          <w:tcPr>
            <w:tcW w:w="1159" w:type="dxa"/>
            <w:gridSpan w:val="3"/>
            <w:tcBorders>
              <w:left w:val="nil"/>
              <w:right w:val="single" w:sz="4" w:space="0" w:color="00000A"/>
            </w:tcBorders>
            <w:shd w:val="clear" w:color="auto" w:fill="auto"/>
            <w:tcMar>
              <w:left w:w="98" w:type="dxa"/>
            </w:tcMar>
            <w:vAlign w:val="bottom"/>
          </w:tcPr>
          <w:p w14:paraId="65EDA9D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(0.0076)</w:t>
            </w:r>
          </w:p>
        </w:tc>
        <w:tc>
          <w:tcPr>
            <w:tcW w:w="1164" w:type="dxa"/>
            <w:gridSpan w:val="2"/>
            <w:shd w:val="clear" w:color="auto" w:fill="auto"/>
            <w:vAlign w:val="bottom"/>
          </w:tcPr>
          <w:p w14:paraId="6999A21A"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(0.0087)</w:t>
            </w:r>
          </w:p>
        </w:tc>
        <w:tc>
          <w:tcPr>
            <w:tcW w:w="1160" w:type="dxa"/>
            <w:shd w:val="clear" w:color="auto" w:fill="auto"/>
            <w:vAlign w:val="bottom"/>
          </w:tcPr>
          <w:p w14:paraId="45ECA91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(0.0097)</w:t>
            </w:r>
          </w:p>
        </w:tc>
      </w:tr>
      <w:tr w:rsidR="00F666B2" w14:paraId="4D11CE2B" w14:textId="77777777" w:rsidTr="00322CEC">
        <w:trPr>
          <w:trHeight w:val="255"/>
          <w:jc w:val="center"/>
        </w:trPr>
        <w:tc>
          <w:tcPr>
            <w:tcW w:w="1437" w:type="dxa"/>
            <w:gridSpan w:val="2"/>
            <w:shd w:val="clear" w:color="auto" w:fill="auto"/>
            <w:vAlign w:val="bottom"/>
          </w:tcPr>
          <w:p w14:paraId="1844131F"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tcBorders>
              <w:left w:val="single" w:sz="4" w:space="0" w:color="00000A"/>
              <w:right w:val="nil"/>
            </w:tcBorders>
            <w:shd w:val="clear" w:color="auto" w:fill="auto"/>
            <w:tcMar>
              <w:left w:w="88" w:type="dxa"/>
            </w:tcMar>
            <w:vAlign w:val="bottom"/>
          </w:tcPr>
          <w:p w14:paraId="069E5CD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59" w:type="dxa"/>
            <w:gridSpan w:val="3"/>
            <w:tcBorders>
              <w:left w:val="nil"/>
              <w:right w:val="single" w:sz="4" w:space="0" w:color="00000A"/>
            </w:tcBorders>
            <w:shd w:val="clear" w:color="auto" w:fill="auto"/>
            <w:tcMar>
              <w:left w:w="98" w:type="dxa"/>
            </w:tcMar>
            <w:vAlign w:val="bottom"/>
          </w:tcPr>
          <w:p w14:paraId="045B552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c>
          <w:tcPr>
            <w:tcW w:w="1164" w:type="dxa"/>
            <w:gridSpan w:val="2"/>
            <w:shd w:val="clear" w:color="auto" w:fill="auto"/>
            <w:vAlign w:val="bottom"/>
          </w:tcPr>
          <w:p w14:paraId="3EDE9ED9"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7D80B0F6"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6F7CFFA5" w14:textId="77777777" w:rsidTr="00322CEC">
        <w:trPr>
          <w:trHeight w:val="255"/>
          <w:jc w:val="center"/>
        </w:trPr>
        <w:tc>
          <w:tcPr>
            <w:tcW w:w="1437" w:type="dxa"/>
            <w:gridSpan w:val="2"/>
            <w:shd w:val="clear" w:color="auto" w:fill="auto"/>
            <w:vAlign w:val="bottom"/>
          </w:tcPr>
          <w:p w14:paraId="3F1F2AC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164" w:type="dxa"/>
            <w:gridSpan w:val="2"/>
            <w:tcBorders>
              <w:left w:val="single" w:sz="4" w:space="0" w:color="00000A"/>
              <w:right w:val="nil"/>
            </w:tcBorders>
            <w:shd w:val="clear" w:color="auto" w:fill="auto"/>
            <w:tcMar>
              <w:left w:w="88" w:type="dxa"/>
            </w:tcMar>
            <w:vAlign w:val="bottom"/>
          </w:tcPr>
          <w:p w14:paraId="29B7ED81"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3,458</w:t>
            </w:r>
          </w:p>
        </w:tc>
        <w:tc>
          <w:tcPr>
            <w:tcW w:w="1159" w:type="dxa"/>
            <w:gridSpan w:val="3"/>
            <w:tcBorders>
              <w:left w:val="nil"/>
              <w:right w:val="single" w:sz="4" w:space="0" w:color="00000A"/>
            </w:tcBorders>
            <w:shd w:val="clear" w:color="auto" w:fill="auto"/>
            <w:tcMar>
              <w:left w:w="98" w:type="dxa"/>
            </w:tcMar>
            <w:vAlign w:val="bottom"/>
          </w:tcPr>
          <w:p w14:paraId="101F3AF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3,864</w:t>
            </w:r>
          </w:p>
        </w:tc>
        <w:tc>
          <w:tcPr>
            <w:tcW w:w="1164" w:type="dxa"/>
            <w:gridSpan w:val="2"/>
            <w:shd w:val="clear" w:color="auto" w:fill="auto"/>
            <w:vAlign w:val="bottom"/>
          </w:tcPr>
          <w:p w14:paraId="1925EC0D"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2,586</w:t>
            </w:r>
          </w:p>
        </w:tc>
        <w:tc>
          <w:tcPr>
            <w:tcW w:w="1160" w:type="dxa"/>
            <w:shd w:val="clear" w:color="auto" w:fill="auto"/>
            <w:vAlign w:val="bottom"/>
          </w:tcPr>
          <w:p w14:paraId="5EDD6BCA"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2,671</w:t>
            </w:r>
          </w:p>
        </w:tc>
      </w:tr>
      <w:tr w:rsidR="00F666B2" w14:paraId="465E461E" w14:textId="77777777" w:rsidTr="00322CEC">
        <w:trPr>
          <w:trHeight w:val="255"/>
          <w:jc w:val="center"/>
        </w:trPr>
        <w:tc>
          <w:tcPr>
            <w:tcW w:w="1437" w:type="dxa"/>
            <w:gridSpan w:val="2"/>
            <w:tcBorders>
              <w:top w:val="single" w:sz="4" w:space="0" w:color="000001"/>
              <w:bottom w:val="single" w:sz="4" w:space="0" w:color="000001"/>
            </w:tcBorders>
            <w:shd w:val="clear" w:color="auto" w:fill="auto"/>
            <w:vAlign w:val="bottom"/>
          </w:tcPr>
          <w:p w14:paraId="29683FEC"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164" w:type="dxa"/>
            <w:gridSpan w:val="2"/>
            <w:tcBorders>
              <w:top w:val="single" w:sz="4" w:space="0" w:color="000001"/>
              <w:left w:val="single" w:sz="4" w:space="0" w:color="00000A"/>
              <w:bottom w:val="single" w:sz="4" w:space="0" w:color="000001"/>
              <w:right w:val="nil"/>
            </w:tcBorders>
            <w:shd w:val="clear" w:color="auto" w:fill="auto"/>
            <w:tcMar>
              <w:left w:w="88" w:type="dxa"/>
            </w:tcMar>
            <w:vAlign w:val="bottom"/>
          </w:tcPr>
          <w:p w14:paraId="1F6918A1"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0.0013</w:t>
            </w:r>
          </w:p>
        </w:tc>
        <w:tc>
          <w:tcPr>
            <w:tcW w:w="1159" w:type="dxa"/>
            <w:gridSpan w:val="3"/>
            <w:tcBorders>
              <w:top w:val="single" w:sz="4" w:space="0" w:color="000001"/>
              <w:left w:val="nil"/>
              <w:bottom w:val="single" w:sz="4" w:space="0" w:color="000001"/>
              <w:right w:val="single" w:sz="4" w:space="0" w:color="00000A"/>
            </w:tcBorders>
            <w:shd w:val="clear" w:color="auto" w:fill="auto"/>
            <w:tcMar>
              <w:left w:w="98" w:type="dxa"/>
            </w:tcMar>
            <w:vAlign w:val="bottom"/>
          </w:tcPr>
          <w:p w14:paraId="1DE28E70"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0.0060</w:t>
            </w:r>
          </w:p>
        </w:tc>
        <w:tc>
          <w:tcPr>
            <w:tcW w:w="1164" w:type="dxa"/>
            <w:gridSpan w:val="2"/>
            <w:tcBorders>
              <w:top w:val="single" w:sz="4" w:space="0" w:color="000001"/>
              <w:bottom w:val="single" w:sz="4" w:space="0" w:color="000001"/>
            </w:tcBorders>
            <w:shd w:val="clear" w:color="auto" w:fill="auto"/>
            <w:vAlign w:val="bottom"/>
          </w:tcPr>
          <w:p w14:paraId="177F3023"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0.0046</w:t>
            </w:r>
          </w:p>
        </w:tc>
        <w:tc>
          <w:tcPr>
            <w:tcW w:w="1160" w:type="dxa"/>
            <w:tcBorders>
              <w:top w:val="single" w:sz="4" w:space="0" w:color="000001"/>
              <w:bottom w:val="single" w:sz="4" w:space="0" w:color="000001"/>
            </w:tcBorders>
            <w:shd w:val="clear" w:color="auto" w:fill="auto"/>
            <w:vAlign w:val="bottom"/>
          </w:tcPr>
          <w:p w14:paraId="05667334"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0.0085</w:t>
            </w:r>
          </w:p>
        </w:tc>
      </w:tr>
      <w:tr w:rsidR="00F666B2" w14:paraId="1575D218" w14:textId="77777777" w:rsidTr="00322CEC">
        <w:trPr>
          <w:gridAfter w:val="2"/>
          <w:wAfter w:w="1339" w:type="dxa"/>
          <w:trHeight w:val="255"/>
          <w:jc w:val="center"/>
        </w:trPr>
        <w:tc>
          <w:tcPr>
            <w:tcW w:w="1159" w:type="dxa"/>
            <w:shd w:val="clear" w:color="auto" w:fill="auto"/>
            <w:vAlign w:val="bottom"/>
          </w:tcPr>
          <w:p w14:paraId="29B4B787"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14F18C97"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262" w:type="dxa"/>
            <w:gridSpan w:val="3"/>
            <w:shd w:val="clear" w:color="auto" w:fill="auto"/>
            <w:vAlign w:val="bottom"/>
          </w:tcPr>
          <w:p w14:paraId="11AB2878"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6E3C2C21"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EF77274" w14:textId="77777777" w:rsidTr="00322CEC">
        <w:trPr>
          <w:trHeight w:val="255"/>
          <w:jc w:val="center"/>
        </w:trPr>
        <w:tc>
          <w:tcPr>
            <w:tcW w:w="3468" w:type="dxa"/>
            <w:gridSpan w:val="5"/>
            <w:shd w:val="clear" w:color="auto" w:fill="auto"/>
            <w:vAlign w:val="bottom"/>
          </w:tcPr>
          <w:p w14:paraId="6409AFF8" w14:textId="77777777" w:rsidR="00F666B2" w:rsidRDefault="00F666B2"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*p&lt;0.1</w:t>
            </w:r>
          </w:p>
        </w:tc>
        <w:tc>
          <w:tcPr>
            <w:tcW w:w="292" w:type="dxa"/>
            <w:gridSpan w:val="2"/>
            <w:shd w:val="clear" w:color="auto" w:fill="auto"/>
            <w:vAlign w:val="bottom"/>
          </w:tcPr>
          <w:p w14:paraId="62B0A159"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2D2AAE85"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59760054"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6D5D568" w14:textId="77777777" w:rsidTr="00322CEC">
        <w:trPr>
          <w:trHeight w:hRule="exact" w:val="23"/>
          <w:jc w:val="center"/>
        </w:trPr>
        <w:tc>
          <w:tcPr>
            <w:tcW w:w="1437" w:type="dxa"/>
            <w:gridSpan w:val="2"/>
            <w:shd w:val="clear" w:color="auto" w:fill="auto"/>
            <w:vAlign w:val="bottom"/>
          </w:tcPr>
          <w:p w14:paraId="15EEA11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7EA78842"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14:paraId="7C234B0D"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71033452"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22FB1EB5"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r w:rsidR="00F666B2" w14:paraId="13534916" w14:textId="77777777" w:rsidTr="00322CEC">
        <w:trPr>
          <w:trHeight w:hRule="exact" w:val="23"/>
          <w:jc w:val="center"/>
        </w:trPr>
        <w:tc>
          <w:tcPr>
            <w:tcW w:w="1437" w:type="dxa"/>
            <w:gridSpan w:val="2"/>
            <w:shd w:val="clear" w:color="auto" w:fill="auto"/>
            <w:vAlign w:val="bottom"/>
          </w:tcPr>
          <w:p w14:paraId="2468AD7B"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5ED41216"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59" w:type="dxa"/>
            <w:gridSpan w:val="3"/>
            <w:shd w:val="clear" w:color="auto" w:fill="auto"/>
            <w:vAlign w:val="bottom"/>
          </w:tcPr>
          <w:p w14:paraId="08C6BDFF"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4" w:type="dxa"/>
            <w:gridSpan w:val="2"/>
            <w:shd w:val="clear" w:color="auto" w:fill="auto"/>
            <w:vAlign w:val="bottom"/>
          </w:tcPr>
          <w:p w14:paraId="4B73979C" w14:textId="77777777" w:rsidR="00F666B2" w:rsidRDefault="00F666B2" w:rsidP="00CB0C55">
            <w:pPr>
              <w:spacing w:line="360" w:lineRule="auto"/>
              <w:jc w:val="both"/>
              <w:rPr>
                <w:rFonts w:ascii="Calibri" w:eastAsia="Times New Roman" w:hAnsi="Calibri" w:cs="Times New Roman"/>
                <w:sz w:val="20"/>
                <w:szCs w:val="20"/>
                <w:lang w:eastAsia="en-US" w:bidi="ar-SA"/>
              </w:rPr>
            </w:pPr>
          </w:p>
        </w:tc>
        <w:tc>
          <w:tcPr>
            <w:tcW w:w="1160" w:type="dxa"/>
            <w:shd w:val="clear" w:color="auto" w:fill="auto"/>
            <w:vAlign w:val="bottom"/>
          </w:tcPr>
          <w:p w14:paraId="2C8C0973" w14:textId="77777777" w:rsidR="00F666B2" w:rsidRDefault="00F666B2" w:rsidP="00CB0C55">
            <w:pPr>
              <w:spacing w:line="360" w:lineRule="auto"/>
              <w:jc w:val="both"/>
              <w:rPr>
                <w:rFonts w:ascii="Calibri" w:eastAsia="Times New Roman" w:hAnsi="Calibri" w:cs="Times New Roman"/>
                <w:sz w:val="20"/>
                <w:szCs w:val="20"/>
                <w:lang w:eastAsia="en-US" w:bidi="ar-SA"/>
              </w:rPr>
            </w:pPr>
          </w:p>
        </w:tc>
      </w:tr>
    </w:tbl>
    <w:p w14:paraId="6C5742C7" w14:textId="0D54EC8A" w:rsidR="00D10A65" w:rsidRDefault="00CB0C55" w:rsidP="00D10A65">
      <w:r>
        <w:lastRenderedPageBreak/>
        <w:tab/>
        <w:t>The results from the regressions in the second group, so only observations of the same persons pre and post treatment, can be seen in table 8. There are no significant results for the DID variable. Therefore, there is no evidence that there is a causal effect from wealth on health</w:t>
      </w:r>
      <w:r w:rsidR="003F4713">
        <w:t xml:space="preserve"> in this group</w:t>
      </w:r>
      <w:r>
        <w:t>.</w:t>
      </w:r>
      <w:r w:rsidR="003F4713">
        <w:t xml:space="preserve"> Even though the error term is smaller in the results </w:t>
      </w:r>
      <w:r w:rsidR="00D10A65">
        <w:t>of the fixed effects model, the</w:t>
      </w:r>
      <w:r w:rsidR="003F4713">
        <w:t xml:space="preserve"> DID coefficient is still not significant</w:t>
      </w:r>
      <w:r w:rsidR="00D10A65">
        <w:t xml:space="preserve">. </w:t>
      </w:r>
    </w:p>
    <w:p w14:paraId="0E0332E4" w14:textId="7F3D7BC6" w:rsidR="00D10A65" w:rsidRPr="00D10A65" w:rsidRDefault="00D10A65" w:rsidP="00D10A65">
      <w:r>
        <w:tab/>
        <w:t>The coefficient in the fixed effects regression are quite different from the non-fixed effects regression. This could imply that there are some time-invariant characteristics which could cause a different change in health that are not equally distributed between the control and treatment group. These time-invariant characteristics are canceled out in the in the fixed effects regression which could explain the differences in the coefficients between the two regression. This tells us that the fixed effect estimations will probably yield better estimations than the non-fixed effects estimations.</w:t>
      </w:r>
    </w:p>
    <w:p w14:paraId="71B28E83" w14:textId="77777777" w:rsidR="00322CEC"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8</w:t>
      </w:r>
      <w:r w:rsidR="0021637B">
        <w:fldChar w:fldCharType="end"/>
      </w:r>
      <w:r>
        <w:t>: DD results same persons</w:t>
      </w:r>
    </w:p>
    <w:tbl>
      <w:tblPr>
        <w:tblW w:w="6173" w:type="dxa"/>
        <w:jc w:val="center"/>
        <w:tblLook w:val="04A0" w:firstRow="1" w:lastRow="0" w:firstColumn="1" w:lastColumn="0" w:noHBand="0" w:noVBand="1"/>
      </w:tblPr>
      <w:tblGrid>
        <w:gridCol w:w="93"/>
        <w:gridCol w:w="1347"/>
        <w:gridCol w:w="93"/>
        <w:gridCol w:w="1067"/>
        <w:gridCol w:w="93"/>
        <w:gridCol w:w="817"/>
        <w:gridCol w:w="250"/>
        <w:gridCol w:w="93"/>
        <w:gridCol w:w="1067"/>
        <w:gridCol w:w="93"/>
        <w:gridCol w:w="1160"/>
      </w:tblGrid>
      <w:tr w:rsidR="00322CEC" w:rsidRPr="00322CEC" w14:paraId="354857A0" w14:textId="77777777" w:rsidTr="00322CEC">
        <w:trPr>
          <w:gridBefore w:val="1"/>
          <w:wBefore w:w="93" w:type="dxa"/>
          <w:trHeight w:val="255"/>
          <w:jc w:val="center"/>
        </w:trPr>
        <w:tc>
          <w:tcPr>
            <w:tcW w:w="1440" w:type="dxa"/>
            <w:gridSpan w:val="2"/>
            <w:tcBorders>
              <w:top w:val="nil"/>
              <w:left w:val="nil"/>
              <w:bottom w:val="single" w:sz="4" w:space="0" w:color="000000"/>
              <w:right w:val="nil"/>
            </w:tcBorders>
            <w:shd w:val="clear" w:color="auto" w:fill="auto"/>
            <w:noWrap/>
            <w:vAlign w:val="bottom"/>
            <w:hideMark/>
          </w:tcPr>
          <w:p w14:paraId="6A122150"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2320" w:type="dxa"/>
            <w:gridSpan w:val="5"/>
            <w:tcBorders>
              <w:top w:val="nil"/>
              <w:left w:val="nil"/>
              <w:bottom w:val="nil"/>
              <w:right w:val="single" w:sz="4" w:space="0" w:color="000000"/>
            </w:tcBorders>
            <w:shd w:val="clear" w:color="auto" w:fill="auto"/>
            <w:noWrap/>
            <w:vAlign w:val="bottom"/>
            <w:hideMark/>
          </w:tcPr>
          <w:p w14:paraId="5494DF4A"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without fixed effects</w:t>
            </w:r>
          </w:p>
        </w:tc>
        <w:tc>
          <w:tcPr>
            <w:tcW w:w="2320" w:type="dxa"/>
            <w:gridSpan w:val="3"/>
            <w:tcBorders>
              <w:top w:val="nil"/>
              <w:left w:val="nil"/>
              <w:bottom w:val="nil"/>
              <w:right w:val="nil"/>
            </w:tcBorders>
            <w:shd w:val="clear" w:color="auto" w:fill="auto"/>
            <w:noWrap/>
            <w:vAlign w:val="bottom"/>
            <w:hideMark/>
          </w:tcPr>
          <w:p w14:paraId="6E4702EE"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with fixed effects</w:t>
            </w:r>
          </w:p>
        </w:tc>
      </w:tr>
      <w:tr w:rsidR="00322CEC" w:rsidRPr="00322CEC" w14:paraId="164CA4E2" w14:textId="77777777"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14:paraId="33567602"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14:paraId="16F9FF4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2007 -2013</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14:paraId="0FC1E98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2013 -2017</w:t>
            </w:r>
          </w:p>
        </w:tc>
        <w:tc>
          <w:tcPr>
            <w:tcW w:w="1160" w:type="dxa"/>
            <w:gridSpan w:val="2"/>
            <w:tcBorders>
              <w:top w:val="single" w:sz="4" w:space="0" w:color="000000"/>
              <w:left w:val="nil"/>
              <w:bottom w:val="nil"/>
              <w:right w:val="nil"/>
            </w:tcBorders>
            <w:shd w:val="clear" w:color="auto" w:fill="auto"/>
            <w:noWrap/>
            <w:vAlign w:val="bottom"/>
            <w:hideMark/>
          </w:tcPr>
          <w:p w14:paraId="1D28D17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2007-2013</w:t>
            </w:r>
          </w:p>
        </w:tc>
        <w:tc>
          <w:tcPr>
            <w:tcW w:w="1160" w:type="dxa"/>
            <w:tcBorders>
              <w:top w:val="single" w:sz="4" w:space="0" w:color="000000"/>
              <w:left w:val="nil"/>
              <w:bottom w:val="nil"/>
              <w:right w:val="nil"/>
            </w:tcBorders>
            <w:shd w:val="clear" w:color="auto" w:fill="auto"/>
            <w:noWrap/>
            <w:vAlign w:val="bottom"/>
            <w:hideMark/>
          </w:tcPr>
          <w:p w14:paraId="41F95C09"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2013-2017</w:t>
            </w:r>
          </w:p>
        </w:tc>
      </w:tr>
      <w:tr w:rsidR="00322CEC" w:rsidRPr="00322CEC" w14:paraId="195F1DE0"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155E1CE3"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VARIABLES</w:t>
            </w:r>
          </w:p>
        </w:tc>
        <w:tc>
          <w:tcPr>
            <w:tcW w:w="1160" w:type="dxa"/>
            <w:gridSpan w:val="2"/>
            <w:tcBorders>
              <w:top w:val="nil"/>
              <w:left w:val="single" w:sz="4" w:space="0" w:color="auto"/>
              <w:bottom w:val="nil"/>
              <w:right w:val="nil"/>
            </w:tcBorders>
            <w:shd w:val="clear" w:color="auto" w:fill="auto"/>
            <w:noWrap/>
            <w:vAlign w:val="bottom"/>
            <w:hideMark/>
          </w:tcPr>
          <w:p w14:paraId="5686FF7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3"/>
            <w:tcBorders>
              <w:top w:val="nil"/>
              <w:left w:val="nil"/>
              <w:bottom w:val="nil"/>
              <w:right w:val="single" w:sz="4" w:space="0" w:color="000000"/>
            </w:tcBorders>
            <w:shd w:val="clear" w:color="auto" w:fill="auto"/>
            <w:noWrap/>
            <w:vAlign w:val="bottom"/>
            <w:hideMark/>
          </w:tcPr>
          <w:p w14:paraId="140256C3"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gridSpan w:val="2"/>
            <w:tcBorders>
              <w:top w:val="nil"/>
              <w:left w:val="nil"/>
              <w:bottom w:val="nil"/>
              <w:right w:val="nil"/>
            </w:tcBorders>
            <w:shd w:val="clear" w:color="auto" w:fill="auto"/>
            <w:noWrap/>
            <w:vAlign w:val="bottom"/>
            <w:hideMark/>
          </w:tcPr>
          <w:p w14:paraId="38C73FF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c>
          <w:tcPr>
            <w:tcW w:w="1160" w:type="dxa"/>
            <w:tcBorders>
              <w:top w:val="nil"/>
              <w:left w:val="nil"/>
              <w:bottom w:val="nil"/>
              <w:right w:val="nil"/>
            </w:tcBorders>
            <w:shd w:val="clear" w:color="auto" w:fill="auto"/>
            <w:noWrap/>
            <w:vAlign w:val="bottom"/>
            <w:hideMark/>
          </w:tcPr>
          <w:p w14:paraId="4EEDF1B9"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health</w:t>
            </w:r>
          </w:p>
        </w:tc>
      </w:tr>
      <w:tr w:rsidR="00322CEC" w:rsidRPr="00322CEC" w14:paraId="350924F0" w14:textId="77777777" w:rsidTr="00322CEC">
        <w:trPr>
          <w:gridBefore w:val="1"/>
          <w:wBefore w:w="93" w:type="dxa"/>
          <w:trHeight w:val="255"/>
          <w:jc w:val="center"/>
        </w:trPr>
        <w:tc>
          <w:tcPr>
            <w:tcW w:w="1440" w:type="dxa"/>
            <w:gridSpan w:val="2"/>
            <w:tcBorders>
              <w:top w:val="single" w:sz="4" w:space="0" w:color="000000"/>
              <w:left w:val="nil"/>
              <w:bottom w:val="nil"/>
              <w:right w:val="single" w:sz="4" w:space="0" w:color="auto"/>
            </w:tcBorders>
            <w:shd w:val="clear" w:color="auto" w:fill="auto"/>
            <w:noWrap/>
            <w:vAlign w:val="bottom"/>
            <w:hideMark/>
          </w:tcPr>
          <w:p w14:paraId="7109E1C7"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single" w:sz="4" w:space="0" w:color="auto"/>
              <w:bottom w:val="nil"/>
              <w:right w:val="nil"/>
            </w:tcBorders>
            <w:shd w:val="clear" w:color="auto" w:fill="auto"/>
            <w:noWrap/>
            <w:vAlign w:val="bottom"/>
            <w:hideMark/>
          </w:tcPr>
          <w:p w14:paraId="2327937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3"/>
            <w:tcBorders>
              <w:top w:val="single" w:sz="4" w:space="0" w:color="000000"/>
              <w:left w:val="nil"/>
              <w:bottom w:val="nil"/>
              <w:right w:val="single" w:sz="4" w:space="0" w:color="000000"/>
            </w:tcBorders>
            <w:shd w:val="clear" w:color="auto" w:fill="auto"/>
            <w:noWrap/>
            <w:vAlign w:val="bottom"/>
            <w:hideMark/>
          </w:tcPr>
          <w:p w14:paraId="405125F4"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single" w:sz="4" w:space="0" w:color="000000"/>
              <w:left w:val="nil"/>
              <w:bottom w:val="nil"/>
              <w:right w:val="nil"/>
            </w:tcBorders>
            <w:shd w:val="clear" w:color="auto" w:fill="auto"/>
            <w:noWrap/>
            <w:vAlign w:val="bottom"/>
            <w:hideMark/>
          </w:tcPr>
          <w:p w14:paraId="0429E6CC"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tcBorders>
              <w:top w:val="single" w:sz="4" w:space="0" w:color="000000"/>
              <w:left w:val="nil"/>
              <w:bottom w:val="nil"/>
              <w:right w:val="nil"/>
            </w:tcBorders>
            <w:shd w:val="clear" w:color="auto" w:fill="auto"/>
            <w:noWrap/>
            <w:vAlign w:val="bottom"/>
            <w:hideMark/>
          </w:tcPr>
          <w:p w14:paraId="5687DBD4"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r>
      <w:tr w:rsidR="00322CEC" w:rsidRPr="00322CEC" w14:paraId="5D628A24"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3ADAEB9F"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DID</w:t>
            </w:r>
          </w:p>
        </w:tc>
        <w:tc>
          <w:tcPr>
            <w:tcW w:w="1160" w:type="dxa"/>
            <w:gridSpan w:val="2"/>
            <w:tcBorders>
              <w:top w:val="nil"/>
              <w:left w:val="single" w:sz="4" w:space="0" w:color="auto"/>
              <w:bottom w:val="nil"/>
              <w:right w:val="nil"/>
            </w:tcBorders>
            <w:shd w:val="clear" w:color="auto" w:fill="auto"/>
            <w:noWrap/>
            <w:vAlign w:val="bottom"/>
            <w:hideMark/>
          </w:tcPr>
          <w:p w14:paraId="7B8E03D5"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-0.0104</w:t>
            </w:r>
          </w:p>
        </w:tc>
        <w:tc>
          <w:tcPr>
            <w:tcW w:w="1160" w:type="dxa"/>
            <w:gridSpan w:val="3"/>
            <w:tcBorders>
              <w:top w:val="nil"/>
              <w:left w:val="nil"/>
              <w:bottom w:val="nil"/>
              <w:right w:val="single" w:sz="4" w:space="0" w:color="000000"/>
            </w:tcBorders>
            <w:shd w:val="clear" w:color="auto" w:fill="auto"/>
            <w:noWrap/>
            <w:vAlign w:val="bottom"/>
            <w:hideMark/>
          </w:tcPr>
          <w:p w14:paraId="1235F0C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0.0167</w:t>
            </w:r>
          </w:p>
        </w:tc>
        <w:tc>
          <w:tcPr>
            <w:tcW w:w="1160" w:type="dxa"/>
            <w:gridSpan w:val="2"/>
            <w:tcBorders>
              <w:top w:val="nil"/>
              <w:left w:val="nil"/>
              <w:bottom w:val="nil"/>
              <w:right w:val="nil"/>
            </w:tcBorders>
            <w:shd w:val="clear" w:color="auto" w:fill="auto"/>
            <w:noWrap/>
            <w:vAlign w:val="bottom"/>
            <w:hideMark/>
          </w:tcPr>
          <w:p w14:paraId="3A61BEA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-0.0204</w:t>
            </w:r>
          </w:p>
        </w:tc>
        <w:tc>
          <w:tcPr>
            <w:tcW w:w="1160" w:type="dxa"/>
            <w:tcBorders>
              <w:top w:val="nil"/>
              <w:left w:val="nil"/>
              <w:bottom w:val="nil"/>
              <w:right w:val="nil"/>
            </w:tcBorders>
            <w:shd w:val="clear" w:color="auto" w:fill="auto"/>
            <w:noWrap/>
            <w:vAlign w:val="bottom"/>
            <w:hideMark/>
          </w:tcPr>
          <w:p w14:paraId="52DC02C1"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0.00884</w:t>
            </w:r>
          </w:p>
        </w:tc>
      </w:tr>
      <w:tr w:rsidR="00322CEC" w:rsidRPr="00322CEC" w14:paraId="1F31DC15"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285A73BA"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31166895"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(0.0197)</w:t>
            </w:r>
          </w:p>
        </w:tc>
        <w:tc>
          <w:tcPr>
            <w:tcW w:w="1160" w:type="dxa"/>
            <w:gridSpan w:val="3"/>
            <w:tcBorders>
              <w:top w:val="nil"/>
              <w:left w:val="nil"/>
              <w:bottom w:val="nil"/>
              <w:right w:val="single" w:sz="4" w:space="0" w:color="000000"/>
            </w:tcBorders>
            <w:shd w:val="clear" w:color="auto" w:fill="auto"/>
            <w:noWrap/>
            <w:vAlign w:val="bottom"/>
            <w:hideMark/>
          </w:tcPr>
          <w:p w14:paraId="43B6F6F1"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(0.0199)</w:t>
            </w:r>
          </w:p>
        </w:tc>
        <w:tc>
          <w:tcPr>
            <w:tcW w:w="1160" w:type="dxa"/>
            <w:gridSpan w:val="2"/>
            <w:tcBorders>
              <w:top w:val="nil"/>
              <w:left w:val="nil"/>
              <w:bottom w:val="nil"/>
              <w:right w:val="nil"/>
            </w:tcBorders>
            <w:shd w:val="clear" w:color="auto" w:fill="auto"/>
            <w:noWrap/>
            <w:vAlign w:val="bottom"/>
            <w:hideMark/>
          </w:tcPr>
          <w:p w14:paraId="5D2C5B15"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(0.0163)</w:t>
            </w:r>
          </w:p>
        </w:tc>
        <w:tc>
          <w:tcPr>
            <w:tcW w:w="1160" w:type="dxa"/>
            <w:tcBorders>
              <w:top w:val="nil"/>
              <w:left w:val="nil"/>
              <w:bottom w:val="nil"/>
              <w:right w:val="nil"/>
            </w:tcBorders>
            <w:shd w:val="clear" w:color="auto" w:fill="auto"/>
            <w:noWrap/>
            <w:vAlign w:val="bottom"/>
            <w:hideMark/>
          </w:tcPr>
          <w:p w14:paraId="09AF252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(0.0149)</w:t>
            </w:r>
          </w:p>
        </w:tc>
      </w:tr>
      <w:tr w:rsidR="00322CEC" w:rsidRPr="00322CEC" w14:paraId="765110F2"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56D4D5F6"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time</w:t>
            </w:r>
          </w:p>
        </w:tc>
        <w:tc>
          <w:tcPr>
            <w:tcW w:w="1160" w:type="dxa"/>
            <w:gridSpan w:val="2"/>
            <w:tcBorders>
              <w:top w:val="nil"/>
              <w:left w:val="single" w:sz="4" w:space="0" w:color="auto"/>
              <w:bottom w:val="nil"/>
              <w:right w:val="nil"/>
            </w:tcBorders>
            <w:shd w:val="clear" w:color="auto" w:fill="auto"/>
            <w:noWrap/>
            <w:vAlign w:val="bottom"/>
            <w:hideMark/>
          </w:tcPr>
          <w:p w14:paraId="3E21316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-0.0130</w:t>
            </w:r>
          </w:p>
        </w:tc>
        <w:tc>
          <w:tcPr>
            <w:tcW w:w="1160" w:type="dxa"/>
            <w:gridSpan w:val="3"/>
            <w:tcBorders>
              <w:top w:val="nil"/>
              <w:left w:val="nil"/>
              <w:bottom w:val="nil"/>
              <w:right w:val="single" w:sz="4" w:space="0" w:color="000000"/>
            </w:tcBorders>
            <w:shd w:val="clear" w:color="auto" w:fill="auto"/>
            <w:noWrap/>
            <w:vAlign w:val="bottom"/>
            <w:hideMark/>
          </w:tcPr>
          <w:p w14:paraId="1A704F7A"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-0.0155</w:t>
            </w:r>
          </w:p>
        </w:tc>
        <w:tc>
          <w:tcPr>
            <w:tcW w:w="1160" w:type="dxa"/>
            <w:gridSpan w:val="2"/>
            <w:tcBorders>
              <w:top w:val="nil"/>
              <w:left w:val="nil"/>
              <w:bottom w:val="nil"/>
              <w:right w:val="nil"/>
            </w:tcBorders>
            <w:shd w:val="clear" w:color="auto" w:fill="auto"/>
            <w:noWrap/>
            <w:vAlign w:val="bottom"/>
            <w:hideMark/>
          </w:tcPr>
          <w:p w14:paraId="61A5AAC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-0.00803</w:t>
            </w:r>
          </w:p>
        </w:tc>
        <w:tc>
          <w:tcPr>
            <w:tcW w:w="1160" w:type="dxa"/>
            <w:tcBorders>
              <w:top w:val="nil"/>
              <w:left w:val="nil"/>
              <w:bottom w:val="nil"/>
              <w:right w:val="nil"/>
            </w:tcBorders>
            <w:shd w:val="clear" w:color="auto" w:fill="auto"/>
            <w:noWrap/>
            <w:vAlign w:val="bottom"/>
            <w:hideMark/>
          </w:tcPr>
          <w:p w14:paraId="2B9460C4"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-0.0102</w:t>
            </w:r>
          </w:p>
        </w:tc>
      </w:tr>
      <w:tr w:rsidR="00322CEC" w:rsidRPr="00322CEC" w14:paraId="61DBDC28"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1F041AA3"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7B7EA977"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(0.0144)</w:t>
            </w:r>
          </w:p>
        </w:tc>
        <w:tc>
          <w:tcPr>
            <w:tcW w:w="1160" w:type="dxa"/>
            <w:gridSpan w:val="3"/>
            <w:tcBorders>
              <w:top w:val="nil"/>
              <w:left w:val="nil"/>
              <w:bottom w:val="nil"/>
              <w:right w:val="single" w:sz="4" w:space="0" w:color="000000"/>
            </w:tcBorders>
            <w:shd w:val="clear" w:color="auto" w:fill="auto"/>
            <w:noWrap/>
            <w:vAlign w:val="bottom"/>
            <w:hideMark/>
          </w:tcPr>
          <w:p w14:paraId="45383AA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(0.0151)</w:t>
            </w:r>
          </w:p>
        </w:tc>
        <w:tc>
          <w:tcPr>
            <w:tcW w:w="1160" w:type="dxa"/>
            <w:gridSpan w:val="2"/>
            <w:tcBorders>
              <w:top w:val="nil"/>
              <w:left w:val="nil"/>
              <w:bottom w:val="nil"/>
              <w:right w:val="nil"/>
            </w:tcBorders>
            <w:shd w:val="clear" w:color="auto" w:fill="auto"/>
            <w:noWrap/>
            <w:vAlign w:val="bottom"/>
            <w:hideMark/>
          </w:tcPr>
          <w:p w14:paraId="192F25C3"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(0.0116)</w:t>
            </w:r>
          </w:p>
        </w:tc>
        <w:tc>
          <w:tcPr>
            <w:tcW w:w="1160" w:type="dxa"/>
            <w:tcBorders>
              <w:top w:val="nil"/>
              <w:left w:val="nil"/>
              <w:bottom w:val="nil"/>
              <w:right w:val="nil"/>
            </w:tcBorders>
            <w:shd w:val="clear" w:color="auto" w:fill="auto"/>
            <w:noWrap/>
            <w:vAlign w:val="bottom"/>
            <w:hideMark/>
          </w:tcPr>
          <w:p w14:paraId="40C85E71"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(0.0112)</w:t>
            </w:r>
          </w:p>
        </w:tc>
      </w:tr>
      <w:tr w:rsidR="00322CEC" w:rsidRPr="00322CEC" w14:paraId="0699D5C5"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4A99D2D5"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treated</w:t>
            </w:r>
          </w:p>
        </w:tc>
        <w:tc>
          <w:tcPr>
            <w:tcW w:w="1160" w:type="dxa"/>
            <w:gridSpan w:val="2"/>
            <w:tcBorders>
              <w:top w:val="nil"/>
              <w:left w:val="single" w:sz="4" w:space="0" w:color="auto"/>
              <w:bottom w:val="nil"/>
              <w:right w:val="nil"/>
            </w:tcBorders>
            <w:shd w:val="clear" w:color="auto" w:fill="auto"/>
            <w:noWrap/>
            <w:vAlign w:val="bottom"/>
            <w:hideMark/>
          </w:tcPr>
          <w:p w14:paraId="0A3A093A"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0.0205</w:t>
            </w:r>
          </w:p>
        </w:tc>
        <w:tc>
          <w:tcPr>
            <w:tcW w:w="1160" w:type="dxa"/>
            <w:gridSpan w:val="3"/>
            <w:tcBorders>
              <w:top w:val="nil"/>
              <w:left w:val="nil"/>
              <w:bottom w:val="nil"/>
              <w:right w:val="single" w:sz="4" w:space="0" w:color="000000"/>
            </w:tcBorders>
            <w:shd w:val="clear" w:color="auto" w:fill="auto"/>
            <w:noWrap/>
            <w:vAlign w:val="bottom"/>
            <w:hideMark/>
          </w:tcPr>
          <w:p w14:paraId="6F80B35C"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0.0243*</w:t>
            </w:r>
          </w:p>
        </w:tc>
        <w:tc>
          <w:tcPr>
            <w:tcW w:w="1160" w:type="dxa"/>
            <w:gridSpan w:val="2"/>
            <w:tcBorders>
              <w:top w:val="nil"/>
              <w:left w:val="nil"/>
              <w:bottom w:val="nil"/>
              <w:right w:val="nil"/>
            </w:tcBorders>
            <w:shd w:val="clear" w:color="auto" w:fill="auto"/>
            <w:noWrap/>
            <w:vAlign w:val="bottom"/>
            <w:hideMark/>
          </w:tcPr>
          <w:p w14:paraId="376DC097"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0.0441</w:t>
            </w:r>
          </w:p>
        </w:tc>
        <w:tc>
          <w:tcPr>
            <w:tcW w:w="1160" w:type="dxa"/>
            <w:tcBorders>
              <w:top w:val="nil"/>
              <w:left w:val="nil"/>
              <w:bottom w:val="nil"/>
              <w:right w:val="nil"/>
            </w:tcBorders>
            <w:shd w:val="clear" w:color="auto" w:fill="auto"/>
            <w:noWrap/>
            <w:vAlign w:val="bottom"/>
            <w:hideMark/>
          </w:tcPr>
          <w:p w14:paraId="0882378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0.0119</w:t>
            </w:r>
          </w:p>
        </w:tc>
      </w:tr>
      <w:tr w:rsidR="00322CEC" w:rsidRPr="00322CEC" w14:paraId="356FF721"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56AAAD39"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6CC4488F"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3"/>
            <w:tcBorders>
              <w:top w:val="nil"/>
              <w:left w:val="nil"/>
              <w:bottom w:val="nil"/>
              <w:right w:val="single" w:sz="4" w:space="0" w:color="000000"/>
            </w:tcBorders>
            <w:shd w:val="clear" w:color="auto" w:fill="auto"/>
            <w:noWrap/>
            <w:vAlign w:val="bottom"/>
            <w:hideMark/>
          </w:tcPr>
          <w:p w14:paraId="41208285"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(0.0139)</w:t>
            </w:r>
          </w:p>
        </w:tc>
        <w:tc>
          <w:tcPr>
            <w:tcW w:w="1160" w:type="dxa"/>
            <w:gridSpan w:val="2"/>
            <w:tcBorders>
              <w:top w:val="nil"/>
              <w:left w:val="nil"/>
              <w:bottom w:val="nil"/>
              <w:right w:val="nil"/>
            </w:tcBorders>
            <w:shd w:val="clear" w:color="auto" w:fill="auto"/>
            <w:noWrap/>
            <w:vAlign w:val="bottom"/>
            <w:hideMark/>
          </w:tcPr>
          <w:p w14:paraId="173C09C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(0.0276)</w:t>
            </w:r>
          </w:p>
        </w:tc>
        <w:tc>
          <w:tcPr>
            <w:tcW w:w="1160" w:type="dxa"/>
            <w:tcBorders>
              <w:top w:val="nil"/>
              <w:left w:val="nil"/>
              <w:bottom w:val="nil"/>
              <w:right w:val="nil"/>
            </w:tcBorders>
            <w:shd w:val="clear" w:color="auto" w:fill="auto"/>
            <w:noWrap/>
            <w:vAlign w:val="bottom"/>
            <w:hideMark/>
          </w:tcPr>
          <w:p w14:paraId="7550BD0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(0.0258)</w:t>
            </w:r>
          </w:p>
        </w:tc>
      </w:tr>
      <w:tr w:rsidR="00322CEC" w:rsidRPr="00322CEC" w14:paraId="30321BC2"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23687B24"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Constant</w:t>
            </w:r>
          </w:p>
        </w:tc>
        <w:tc>
          <w:tcPr>
            <w:tcW w:w="1160" w:type="dxa"/>
            <w:gridSpan w:val="2"/>
            <w:tcBorders>
              <w:top w:val="nil"/>
              <w:left w:val="single" w:sz="4" w:space="0" w:color="auto"/>
              <w:bottom w:val="nil"/>
              <w:right w:val="nil"/>
            </w:tcBorders>
            <w:shd w:val="clear" w:color="auto" w:fill="auto"/>
            <w:noWrap/>
            <w:vAlign w:val="bottom"/>
            <w:hideMark/>
          </w:tcPr>
          <w:p w14:paraId="7A48D8DC"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0.9595***</w:t>
            </w:r>
          </w:p>
        </w:tc>
        <w:tc>
          <w:tcPr>
            <w:tcW w:w="1160" w:type="dxa"/>
            <w:gridSpan w:val="3"/>
            <w:tcBorders>
              <w:top w:val="nil"/>
              <w:left w:val="nil"/>
              <w:bottom w:val="nil"/>
              <w:right w:val="single" w:sz="4" w:space="0" w:color="000000"/>
            </w:tcBorders>
            <w:shd w:val="clear" w:color="auto" w:fill="auto"/>
            <w:noWrap/>
            <w:vAlign w:val="bottom"/>
            <w:hideMark/>
          </w:tcPr>
          <w:p w14:paraId="57B4666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0.9410***</w:t>
            </w:r>
          </w:p>
        </w:tc>
        <w:tc>
          <w:tcPr>
            <w:tcW w:w="1160" w:type="dxa"/>
            <w:gridSpan w:val="2"/>
            <w:tcBorders>
              <w:top w:val="nil"/>
              <w:left w:val="nil"/>
              <w:bottom w:val="nil"/>
              <w:right w:val="nil"/>
            </w:tcBorders>
            <w:shd w:val="clear" w:color="auto" w:fill="auto"/>
            <w:noWrap/>
            <w:vAlign w:val="bottom"/>
            <w:hideMark/>
          </w:tcPr>
          <w:p w14:paraId="3EC89E2F"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0.947***</w:t>
            </w:r>
          </w:p>
        </w:tc>
        <w:tc>
          <w:tcPr>
            <w:tcW w:w="1160" w:type="dxa"/>
            <w:tcBorders>
              <w:top w:val="nil"/>
              <w:left w:val="nil"/>
              <w:bottom w:val="nil"/>
              <w:right w:val="nil"/>
            </w:tcBorders>
            <w:shd w:val="clear" w:color="auto" w:fill="auto"/>
            <w:noWrap/>
            <w:vAlign w:val="bottom"/>
            <w:hideMark/>
          </w:tcPr>
          <w:p w14:paraId="31695016"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0.948***</w:t>
            </w:r>
          </w:p>
        </w:tc>
      </w:tr>
      <w:tr w:rsidR="00322CEC" w:rsidRPr="00322CEC" w14:paraId="0FEB244C"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0D5FAB0F"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2A32202A"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(0.0101)</w:t>
            </w:r>
          </w:p>
        </w:tc>
        <w:tc>
          <w:tcPr>
            <w:tcW w:w="1160" w:type="dxa"/>
            <w:gridSpan w:val="3"/>
            <w:tcBorders>
              <w:top w:val="nil"/>
              <w:left w:val="nil"/>
              <w:bottom w:val="nil"/>
              <w:right w:val="single" w:sz="4" w:space="0" w:color="000000"/>
            </w:tcBorders>
            <w:shd w:val="clear" w:color="auto" w:fill="auto"/>
            <w:noWrap/>
            <w:vAlign w:val="bottom"/>
            <w:hideMark/>
          </w:tcPr>
          <w:p w14:paraId="6008AA3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(0.0103)</w:t>
            </w:r>
          </w:p>
        </w:tc>
        <w:tc>
          <w:tcPr>
            <w:tcW w:w="1160" w:type="dxa"/>
            <w:gridSpan w:val="2"/>
            <w:tcBorders>
              <w:top w:val="nil"/>
              <w:left w:val="nil"/>
              <w:bottom w:val="nil"/>
              <w:right w:val="nil"/>
            </w:tcBorders>
            <w:shd w:val="clear" w:color="auto" w:fill="auto"/>
            <w:noWrap/>
            <w:vAlign w:val="bottom"/>
            <w:hideMark/>
          </w:tcPr>
          <w:p w14:paraId="4776302F"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(0.0153)</w:t>
            </w:r>
          </w:p>
        </w:tc>
        <w:tc>
          <w:tcPr>
            <w:tcW w:w="1160" w:type="dxa"/>
            <w:tcBorders>
              <w:top w:val="nil"/>
              <w:left w:val="nil"/>
              <w:bottom w:val="nil"/>
              <w:right w:val="nil"/>
            </w:tcBorders>
            <w:shd w:val="clear" w:color="auto" w:fill="auto"/>
            <w:noWrap/>
            <w:vAlign w:val="bottom"/>
            <w:hideMark/>
          </w:tcPr>
          <w:p w14:paraId="1C2343C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(0.0150)</w:t>
            </w:r>
          </w:p>
        </w:tc>
      </w:tr>
      <w:tr w:rsidR="00322CEC" w:rsidRPr="00322CEC" w14:paraId="36917EFE"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4ADC41A3"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single" w:sz="4" w:space="0" w:color="auto"/>
              <w:bottom w:val="nil"/>
              <w:right w:val="nil"/>
            </w:tcBorders>
            <w:shd w:val="clear" w:color="auto" w:fill="auto"/>
            <w:noWrap/>
            <w:vAlign w:val="bottom"/>
            <w:hideMark/>
          </w:tcPr>
          <w:p w14:paraId="7ECEF5BC"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14:paraId="64B6203C"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14:paraId="39FF9037"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1C4C4F78"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14:paraId="0057F7A1"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06C1AC4C"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Observations</w:t>
            </w:r>
          </w:p>
        </w:tc>
        <w:tc>
          <w:tcPr>
            <w:tcW w:w="1160" w:type="dxa"/>
            <w:gridSpan w:val="2"/>
            <w:tcBorders>
              <w:top w:val="nil"/>
              <w:left w:val="single" w:sz="4" w:space="0" w:color="auto"/>
              <w:bottom w:val="nil"/>
              <w:right w:val="nil"/>
            </w:tcBorders>
            <w:shd w:val="clear" w:color="auto" w:fill="auto"/>
            <w:noWrap/>
            <w:vAlign w:val="bottom"/>
            <w:hideMark/>
          </w:tcPr>
          <w:p w14:paraId="4EFB80CD"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gridSpan w:val="3"/>
            <w:tcBorders>
              <w:top w:val="nil"/>
              <w:left w:val="nil"/>
              <w:bottom w:val="nil"/>
              <w:right w:val="single" w:sz="4" w:space="0" w:color="000000"/>
            </w:tcBorders>
            <w:shd w:val="clear" w:color="auto" w:fill="auto"/>
            <w:noWrap/>
            <w:vAlign w:val="bottom"/>
            <w:hideMark/>
          </w:tcPr>
          <w:p w14:paraId="21892439"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c>
          <w:tcPr>
            <w:tcW w:w="1160" w:type="dxa"/>
            <w:gridSpan w:val="2"/>
            <w:tcBorders>
              <w:top w:val="nil"/>
              <w:left w:val="nil"/>
              <w:bottom w:val="nil"/>
              <w:right w:val="nil"/>
            </w:tcBorders>
            <w:shd w:val="clear" w:color="auto" w:fill="auto"/>
            <w:noWrap/>
            <w:vAlign w:val="bottom"/>
            <w:hideMark/>
          </w:tcPr>
          <w:p w14:paraId="253F59D4"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1,540</w:t>
            </w:r>
          </w:p>
        </w:tc>
        <w:tc>
          <w:tcPr>
            <w:tcW w:w="1160" w:type="dxa"/>
            <w:tcBorders>
              <w:top w:val="nil"/>
              <w:left w:val="nil"/>
              <w:bottom w:val="nil"/>
              <w:right w:val="nil"/>
            </w:tcBorders>
            <w:shd w:val="clear" w:color="auto" w:fill="auto"/>
            <w:noWrap/>
            <w:vAlign w:val="bottom"/>
            <w:hideMark/>
          </w:tcPr>
          <w:p w14:paraId="0A65D98F"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1,886</w:t>
            </w:r>
          </w:p>
        </w:tc>
      </w:tr>
      <w:tr w:rsidR="00322CEC" w:rsidRPr="00322CEC" w14:paraId="39CEB23D" w14:textId="77777777" w:rsidTr="00322CEC">
        <w:trPr>
          <w:gridBefore w:val="1"/>
          <w:wBefore w:w="93" w:type="dxa"/>
          <w:trHeight w:val="255"/>
          <w:jc w:val="center"/>
        </w:trPr>
        <w:tc>
          <w:tcPr>
            <w:tcW w:w="1440" w:type="dxa"/>
            <w:gridSpan w:val="2"/>
            <w:tcBorders>
              <w:top w:val="nil"/>
              <w:left w:val="nil"/>
              <w:bottom w:val="nil"/>
              <w:right w:val="single" w:sz="4" w:space="0" w:color="auto"/>
            </w:tcBorders>
            <w:shd w:val="clear" w:color="auto" w:fill="auto"/>
            <w:noWrap/>
            <w:vAlign w:val="bottom"/>
            <w:hideMark/>
          </w:tcPr>
          <w:p w14:paraId="49C38333"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persons</w:t>
            </w:r>
          </w:p>
        </w:tc>
        <w:tc>
          <w:tcPr>
            <w:tcW w:w="1160" w:type="dxa"/>
            <w:gridSpan w:val="2"/>
            <w:tcBorders>
              <w:top w:val="nil"/>
              <w:left w:val="single" w:sz="4" w:space="0" w:color="auto"/>
              <w:bottom w:val="nil"/>
              <w:right w:val="nil"/>
            </w:tcBorders>
            <w:shd w:val="clear" w:color="auto" w:fill="auto"/>
            <w:noWrap/>
            <w:vAlign w:val="bottom"/>
            <w:hideMark/>
          </w:tcPr>
          <w:p w14:paraId="6C8D1FB5"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c>
          <w:tcPr>
            <w:tcW w:w="1160" w:type="dxa"/>
            <w:gridSpan w:val="3"/>
            <w:tcBorders>
              <w:top w:val="nil"/>
              <w:left w:val="nil"/>
              <w:bottom w:val="nil"/>
              <w:right w:val="single" w:sz="4" w:space="0" w:color="000000"/>
            </w:tcBorders>
            <w:shd w:val="clear" w:color="auto" w:fill="auto"/>
            <w:noWrap/>
            <w:vAlign w:val="bottom"/>
            <w:hideMark/>
          </w:tcPr>
          <w:p w14:paraId="7D06455B"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w:t>
            </w:r>
          </w:p>
        </w:tc>
        <w:tc>
          <w:tcPr>
            <w:tcW w:w="1160" w:type="dxa"/>
            <w:gridSpan w:val="2"/>
            <w:tcBorders>
              <w:top w:val="nil"/>
              <w:left w:val="nil"/>
              <w:bottom w:val="nil"/>
              <w:right w:val="nil"/>
            </w:tcBorders>
            <w:shd w:val="clear" w:color="auto" w:fill="auto"/>
            <w:noWrap/>
            <w:vAlign w:val="bottom"/>
            <w:hideMark/>
          </w:tcPr>
          <w:p w14:paraId="749FB5C2"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770</w:t>
            </w:r>
          </w:p>
        </w:tc>
        <w:tc>
          <w:tcPr>
            <w:tcW w:w="1160" w:type="dxa"/>
            <w:tcBorders>
              <w:top w:val="nil"/>
              <w:left w:val="nil"/>
              <w:bottom w:val="nil"/>
              <w:right w:val="nil"/>
            </w:tcBorders>
            <w:shd w:val="clear" w:color="auto" w:fill="auto"/>
            <w:noWrap/>
            <w:vAlign w:val="bottom"/>
            <w:hideMark/>
          </w:tcPr>
          <w:p w14:paraId="2E0CBD8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943</w:t>
            </w:r>
          </w:p>
        </w:tc>
      </w:tr>
      <w:tr w:rsidR="00322CEC" w:rsidRPr="00322CEC" w14:paraId="7E6CF2C3" w14:textId="77777777" w:rsidTr="00322CEC">
        <w:trPr>
          <w:gridBefore w:val="1"/>
          <w:wBefore w:w="93" w:type="dxa"/>
          <w:trHeight w:val="255"/>
          <w:jc w:val="center"/>
        </w:trPr>
        <w:tc>
          <w:tcPr>
            <w:tcW w:w="1440" w:type="dxa"/>
            <w:gridSpan w:val="2"/>
            <w:tcBorders>
              <w:top w:val="nil"/>
              <w:left w:val="nil"/>
              <w:bottom w:val="single" w:sz="4" w:space="0" w:color="000000"/>
              <w:right w:val="single" w:sz="4" w:space="0" w:color="auto"/>
            </w:tcBorders>
            <w:shd w:val="clear" w:color="auto" w:fill="auto"/>
            <w:noWrap/>
            <w:vAlign w:val="bottom"/>
            <w:hideMark/>
          </w:tcPr>
          <w:p w14:paraId="4998A6BA"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R-squared</w:t>
            </w:r>
          </w:p>
        </w:tc>
        <w:tc>
          <w:tcPr>
            <w:tcW w:w="1160" w:type="dxa"/>
            <w:gridSpan w:val="2"/>
            <w:tcBorders>
              <w:top w:val="nil"/>
              <w:left w:val="single" w:sz="4" w:space="0" w:color="auto"/>
              <w:bottom w:val="single" w:sz="4" w:space="0" w:color="000000"/>
              <w:right w:val="nil"/>
            </w:tcBorders>
            <w:shd w:val="clear" w:color="auto" w:fill="auto"/>
            <w:noWrap/>
            <w:vAlign w:val="bottom"/>
            <w:hideMark/>
          </w:tcPr>
          <w:p w14:paraId="0040FBE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0.0040</w:t>
            </w:r>
          </w:p>
        </w:tc>
        <w:tc>
          <w:tcPr>
            <w:tcW w:w="1160" w:type="dxa"/>
            <w:gridSpan w:val="3"/>
            <w:tcBorders>
              <w:top w:val="nil"/>
              <w:left w:val="nil"/>
              <w:bottom w:val="single" w:sz="4" w:space="0" w:color="000000"/>
              <w:right w:val="nil"/>
            </w:tcBorders>
            <w:shd w:val="clear" w:color="auto" w:fill="auto"/>
            <w:noWrap/>
            <w:vAlign w:val="bottom"/>
            <w:hideMark/>
          </w:tcPr>
          <w:p w14:paraId="580B6CBB"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0.0061</w:t>
            </w:r>
          </w:p>
        </w:tc>
        <w:tc>
          <w:tcPr>
            <w:tcW w:w="1160" w:type="dxa"/>
            <w:gridSpan w:val="2"/>
            <w:tcBorders>
              <w:top w:val="nil"/>
              <w:left w:val="single" w:sz="4" w:space="0" w:color="000000"/>
              <w:bottom w:val="single" w:sz="4" w:space="0" w:color="000000"/>
              <w:right w:val="nil"/>
            </w:tcBorders>
            <w:shd w:val="clear" w:color="auto" w:fill="auto"/>
            <w:noWrap/>
            <w:vAlign w:val="bottom"/>
            <w:hideMark/>
          </w:tcPr>
          <w:p w14:paraId="49573028"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0.011</w:t>
            </w:r>
          </w:p>
        </w:tc>
        <w:tc>
          <w:tcPr>
            <w:tcW w:w="1160" w:type="dxa"/>
            <w:tcBorders>
              <w:top w:val="nil"/>
              <w:left w:val="nil"/>
              <w:bottom w:val="single" w:sz="4" w:space="0" w:color="000000"/>
              <w:right w:val="nil"/>
            </w:tcBorders>
            <w:shd w:val="clear" w:color="auto" w:fill="auto"/>
            <w:noWrap/>
            <w:vAlign w:val="bottom"/>
            <w:hideMark/>
          </w:tcPr>
          <w:p w14:paraId="30DF37D0" w14:textId="77777777" w:rsidR="00322CEC" w:rsidRPr="00322CEC" w:rsidRDefault="00322CEC" w:rsidP="00322CEC">
            <w:pPr>
              <w:jc w:val="cente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0.001</w:t>
            </w:r>
          </w:p>
        </w:tc>
      </w:tr>
      <w:tr w:rsidR="00322CEC" w:rsidRPr="00322CEC" w14:paraId="6481F6C7" w14:textId="77777777" w:rsidTr="00322CEC">
        <w:trPr>
          <w:gridBefore w:val="1"/>
          <w:wBefore w:w="93" w:type="dxa"/>
          <w:trHeight w:val="255"/>
          <w:jc w:val="center"/>
        </w:trPr>
        <w:tc>
          <w:tcPr>
            <w:tcW w:w="3760" w:type="dxa"/>
            <w:gridSpan w:val="7"/>
            <w:tcBorders>
              <w:top w:val="nil"/>
              <w:left w:val="nil"/>
              <w:bottom w:val="nil"/>
              <w:right w:val="nil"/>
            </w:tcBorders>
            <w:shd w:val="clear" w:color="auto" w:fill="auto"/>
            <w:noWrap/>
            <w:vAlign w:val="bottom"/>
            <w:hideMark/>
          </w:tcPr>
          <w:p w14:paraId="34AA18A1"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Standard errors in parentheses</w:t>
            </w:r>
          </w:p>
        </w:tc>
        <w:tc>
          <w:tcPr>
            <w:tcW w:w="1160" w:type="dxa"/>
            <w:gridSpan w:val="2"/>
            <w:tcBorders>
              <w:top w:val="nil"/>
              <w:left w:val="nil"/>
              <w:bottom w:val="nil"/>
              <w:right w:val="nil"/>
            </w:tcBorders>
            <w:shd w:val="clear" w:color="auto" w:fill="auto"/>
            <w:noWrap/>
            <w:vAlign w:val="bottom"/>
            <w:hideMark/>
          </w:tcPr>
          <w:p w14:paraId="7C7FA0A4"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4742B0B5" w14:textId="77777777" w:rsidR="00322CEC" w:rsidRPr="00322CEC" w:rsidRDefault="00322CEC" w:rsidP="00322CEC">
            <w:pPr>
              <w:jc w:val="center"/>
              <w:rPr>
                <w:rFonts w:ascii="Calibri" w:eastAsia="Times New Roman" w:hAnsi="Calibri" w:cs="Times New Roman"/>
                <w:color w:val="auto"/>
                <w:sz w:val="20"/>
                <w:szCs w:val="20"/>
                <w:lang w:eastAsia="en-US" w:bidi="ar-SA"/>
              </w:rPr>
            </w:pPr>
          </w:p>
        </w:tc>
      </w:tr>
      <w:tr w:rsidR="00322CEC" w:rsidRPr="00322CEC" w14:paraId="74CAD641" w14:textId="77777777" w:rsidTr="00322CEC">
        <w:trPr>
          <w:gridBefore w:val="1"/>
          <w:wBefore w:w="93" w:type="dxa"/>
          <w:trHeight w:val="255"/>
          <w:jc w:val="center"/>
        </w:trPr>
        <w:tc>
          <w:tcPr>
            <w:tcW w:w="3417" w:type="dxa"/>
            <w:gridSpan w:val="5"/>
            <w:tcBorders>
              <w:top w:val="nil"/>
              <w:left w:val="nil"/>
              <w:bottom w:val="nil"/>
              <w:right w:val="nil"/>
            </w:tcBorders>
            <w:shd w:val="clear" w:color="auto" w:fill="auto"/>
            <w:noWrap/>
            <w:vAlign w:val="bottom"/>
            <w:hideMark/>
          </w:tcPr>
          <w:p w14:paraId="68E52721" w14:textId="77777777" w:rsidR="00322CEC" w:rsidRPr="00322CEC" w:rsidRDefault="00322CEC" w:rsidP="00322CEC">
            <w:pPr>
              <w:rPr>
                <w:rFonts w:ascii="Calibri" w:eastAsia="Times New Roman" w:hAnsi="Calibri" w:cs="Times New Roman"/>
                <w:color w:val="auto"/>
                <w:sz w:val="20"/>
                <w:szCs w:val="20"/>
                <w:lang w:eastAsia="en-US" w:bidi="ar-SA"/>
              </w:rPr>
            </w:pPr>
            <w:r w:rsidRPr="00322CEC">
              <w:rPr>
                <w:rFonts w:ascii="Calibri" w:eastAsia="Times New Roman" w:hAnsi="Calibri" w:cs="Times New Roman"/>
                <w:color w:val="auto"/>
                <w:sz w:val="20"/>
                <w:szCs w:val="20"/>
                <w:lang w:eastAsia="en-US" w:bidi="ar-SA"/>
              </w:rPr>
              <w:t>*** p&lt;0.01, ** p&lt;0.05, * p&lt;0.1</w:t>
            </w:r>
          </w:p>
        </w:tc>
        <w:tc>
          <w:tcPr>
            <w:tcW w:w="343" w:type="dxa"/>
            <w:gridSpan w:val="2"/>
            <w:tcBorders>
              <w:top w:val="nil"/>
              <w:left w:val="nil"/>
              <w:bottom w:val="nil"/>
              <w:right w:val="nil"/>
            </w:tcBorders>
            <w:shd w:val="clear" w:color="auto" w:fill="auto"/>
            <w:noWrap/>
            <w:vAlign w:val="bottom"/>
            <w:hideMark/>
          </w:tcPr>
          <w:p w14:paraId="3A1AF9FA"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gridSpan w:val="2"/>
            <w:tcBorders>
              <w:top w:val="nil"/>
              <w:left w:val="nil"/>
              <w:bottom w:val="nil"/>
              <w:right w:val="nil"/>
            </w:tcBorders>
            <w:shd w:val="clear" w:color="auto" w:fill="auto"/>
            <w:noWrap/>
            <w:vAlign w:val="bottom"/>
            <w:hideMark/>
          </w:tcPr>
          <w:p w14:paraId="37F4AF42" w14:textId="77777777" w:rsidR="00322CEC" w:rsidRPr="00322CEC" w:rsidRDefault="00322CEC" w:rsidP="00322CEC">
            <w:pPr>
              <w:rPr>
                <w:rFonts w:ascii="Calibri" w:eastAsia="Times New Roman" w:hAnsi="Calibri" w:cs="Times New Roman"/>
                <w:color w:val="auto"/>
                <w:sz w:val="20"/>
                <w:szCs w:val="20"/>
                <w:lang w:eastAsia="en-US" w:bidi="ar-SA"/>
              </w:rPr>
            </w:pPr>
          </w:p>
        </w:tc>
        <w:tc>
          <w:tcPr>
            <w:tcW w:w="1160" w:type="dxa"/>
            <w:tcBorders>
              <w:top w:val="nil"/>
              <w:left w:val="nil"/>
              <w:bottom w:val="nil"/>
              <w:right w:val="nil"/>
            </w:tcBorders>
            <w:shd w:val="clear" w:color="auto" w:fill="auto"/>
            <w:noWrap/>
            <w:vAlign w:val="bottom"/>
            <w:hideMark/>
          </w:tcPr>
          <w:p w14:paraId="40F43CBC" w14:textId="77777777" w:rsidR="00322CEC" w:rsidRPr="00322CEC" w:rsidRDefault="00322CEC" w:rsidP="00322CEC">
            <w:pPr>
              <w:rPr>
                <w:rFonts w:ascii="Calibri" w:eastAsia="Times New Roman" w:hAnsi="Calibri" w:cs="Times New Roman"/>
                <w:color w:val="auto"/>
                <w:sz w:val="20"/>
                <w:szCs w:val="20"/>
                <w:lang w:eastAsia="en-US" w:bidi="ar-SA"/>
              </w:rPr>
            </w:pPr>
          </w:p>
        </w:tc>
      </w:tr>
      <w:tr w:rsidR="0021637B" w14:paraId="3780E377" w14:textId="77777777" w:rsidTr="00322CEC">
        <w:trPr>
          <w:gridAfter w:val="2"/>
          <w:wAfter w:w="1253" w:type="dxa"/>
          <w:trHeight w:hRule="exact" w:val="23"/>
          <w:jc w:val="center"/>
        </w:trPr>
        <w:tc>
          <w:tcPr>
            <w:tcW w:w="1440" w:type="dxa"/>
            <w:gridSpan w:val="2"/>
            <w:shd w:val="clear" w:color="auto" w:fill="auto"/>
            <w:vAlign w:val="bottom"/>
          </w:tcPr>
          <w:p w14:paraId="248A7347"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6E75216A"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3"/>
            <w:shd w:val="clear" w:color="auto" w:fill="auto"/>
            <w:vAlign w:val="bottom"/>
          </w:tcPr>
          <w:p w14:paraId="1E8FC94F"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160" w:type="dxa"/>
            <w:gridSpan w:val="2"/>
            <w:shd w:val="clear" w:color="auto" w:fill="auto"/>
            <w:vAlign w:val="bottom"/>
          </w:tcPr>
          <w:p w14:paraId="0D2AA176" w14:textId="77777777" w:rsidR="0021637B" w:rsidRDefault="0021637B" w:rsidP="00CB0C55">
            <w:pPr>
              <w:spacing w:line="360" w:lineRule="auto"/>
              <w:jc w:val="both"/>
              <w:rPr>
                <w:rFonts w:ascii="Calibri" w:eastAsia="Times New Roman" w:hAnsi="Calibri" w:cs="Times New Roman"/>
                <w:sz w:val="20"/>
                <w:szCs w:val="20"/>
                <w:lang w:eastAsia="en-US" w:bidi="ar-SA"/>
              </w:rPr>
            </w:pPr>
          </w:p>
        </w:tc>
      </w:tr>
    </w:tbl>
    <w:p w14:paraId="66A31D87" w14:textId="77777777" w:rsidR="0021637B" w:rsidRDefault="0021637B" w:rsidP="00CB0C55">
      <w:pPr>
        <w:pStyle w:val="Caption"/>
        <w:spacing w:line="360" w:lineRule="auto"/>
        <w:ind w:firstLine="720"/>
        <w:jc w:val="both"/>
        <w:rPr>
          <w:i w:val="0"/>
        </w:rPr>
      </w:pPr>
    </w:p>
    <w:p w14:paraId="1AB0A0F5" w14:textId="77777777" w:rsidR="0021637B" w:rsidRDefault="0021637B" w:rsidP="00CB0C55">
      <w:pPr>
        <w:pStyle w:val="Caption"/>
        <w:spacing w:line="360" w:lineRule="auto"/>
        <w:ind w:firstLine="720"/>
        <w:jc w:val="both"/>
        <w:rPr>
          <w:i w:val="0"/>
        </w:rPr>
      </w:pPr>
    </w:p>
    <w:p w14:paraId="0D3EA0AF" w14:textId="144A10AC" w:rsidR="00A41EAF" w:rsidRDefault="00A41EAF" w:rsidP="00A41EAF">
      <w:pPr>
        <w:pStyle w:val="Heading2"/>
      </w:pPr>
      <w:r>
        <w:t>Health transition analysis</w:t>
      </w:r>
    </w:p>
    <w:p w14:paraId="07B4EE1B" w14:textId="77777777" w:rsidR="00A41EAF" w:rsidRDefault="00A41EAF" w:rsidP="00A41EAF"/>
    <w:p w14:paraId="2D377158" w14:textId="6E54F467" w:rsidR="003F2F6E" w:rsidRDefault="00A41EAF" w:rsidP="003F2F6E">
      <w:pPr>
        <w:spacing w:line="360" w:lineRule="auto"/>
      </w:pPr>
      <w:r>
        <w:t xml:space="preserve">The results of the regression on health transitions can be seen in table </w:t>
      </w:r>
      <w:r>
        <w:rPr>
          <w:b/>
        </w:rPr>
        <w:t>9</w:t>
      </w:r>
      <w:r>
        <w:t>. The effect of wealth on a transition from healthy to unhealthy is insignificant</w:t>
      </w:r>
      <w:r w:rsidR="00F621FB">
        <w:t xml:space="preserve">, therefore we can conclude that the wealth of the base year does not have an effect on the chance of transitioning from healthy to unhealthy. This implies that there is not a causal effect from wealth to health. Education is significant in the </w:t>
      </w:r>
      <w:r w:rsidR="003F2F6E">
        <w:t xml:space="preserve">2007 – 2013 regression (p &lt; 10%) and the  </w:t>
      </w:r>
      <w:r w:rsidR="00F621FB">
        <w:t>2013-2017 regression</w:t>
      </w:r>
      <w:r w:rsidR="003F2F6E">
        <w:t xml:space="preserve"> (p &lt; 1 %)</w:t>
      </w:r>
      <w:r w:rsidR="00F621FB">
        <w:t xml:space="preserve">. </w:t>
      </w:r>
      <w:r w:rsidR="003F2F6E">
        <w:t>The coefficients mean that a highly educated person has a 6.7 percentage point between 2007 - 2013 and 3.2 percentage point between 2013-2017 lower chance to decrease in health scale</w:t>
      </w:r>
      <w:r w:rsidR="00F621FB">
        <w:t>.</w:t>
      </w:r>
      <w:r w:rsidR="003F2F6E">
        <w:t xml:space="preserve"> The gender coefficient is significant (p &lt; 10%) in the 2007 – 2013 regression which tells us that in that period a male had a 7.3 percentage point higher chance of decreasing in health scale than a woman</w:t>
      </w:r>
      <w:r w:rsidR="00F621FB">
        <w:t xml:space="preserve"> The results found here </w:t>
      </w:r>
      <w:r w:rsidR="00F621FB">
        <w:lastRenderedPageBreak/>
        <w:t xml:space="preserve">contradict the findings of </w:t>
      </w:r>
      <w:proofErr w:type="spellStart"/>
      <w:r w:rsidR="00F621FB">
        <w:t>Cai</w:t>
      </w:r>
      <w:proofErr w:type="spellEnd"/>
      <w:r w:rsidR="00F621FB">
        <w:t xml:space="preserve"> (2009)</w:t>
      </w:r>
      <w:r w:rsidR="003F2F6E">
        <w:t xml:space="preserve"> as she did find a significant effect from wealth on the transition chance.</w:t>
      </w:r>
    </w:p>
    <w:p w14:paraId="0834F0DA" w14:textId="77777777" w:rsidR="00A41EAF" w:rsidRPr="00A41EAF" w:rsidRDefault="00A41EAF" w:rsidP="00A41EAF"/>
    <w:p w14:paraId="444A5A32" w14:textId="6D84564A" w:rsidR="00A41EAF" w:rsidRDefault="00A41EAF" w:rsidP="00A41EAF">
      <w:pPr>
        <w:pStyle w:val="Caption"/>
        <w:keepNext/>
      </w:pPr>
      <w:r>
        <w:t xml:space="preserve">Table </w:t>
      </w:r>
      <w:fldSimple w:instr=" SEQ Table \* ARABIC ">
        <w:r w:rsidR="003E0A3D">
          <w:rPr>
            <w:noProof/>
          </w:rPr>
          <w:t>9</w:t>
        </w:r>
      </w:fldSimple>
      <w:r>
        <w:t>: Health transition results</w:t>
      </w:r>
    </w:p>
    <w:p w14:paraId="08EF419C" w14:textId="77777777" w:rsidR="00A41EAF" w:rsidRDefault="00A41EAF" w:rsidP="00A41EAF">
      <w:pPr>
        <w:pStyle w:val="Caption"/>
        <w:keepNext/>
      </w:pPr>
    </w:p>
    <w:tbl>
      <w:tblPr>
        <w:tblW w:w="3852" w:type="dxa"/>
        <w:jc w:val="center"/>
        <w:tblInd w:w="93" w:type="dxa"/>
        <w:tblLook w:val="04A0" w:firstRow="1" w:lastRow="0" w:firstColumn="1" w:lastColumn="0" w:noHBand="0" w:noVBand="1"/>
      </w:tblPr>
      <w:tblGrid>
        <w:gridCol w:w="1440"/>
        <w:gridCol w:w="1206"/>
        <w:gridCol w:w="1206"/>
      </w:tblGrid>
      <w:tr w:rsidR="00F17AC2" w14:paraId="5D4788FC"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1D4002C3"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3BB6C0B1"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6D0B1593" w14:textId="77777777" w:rsidR="00F17AC2" w:rsidRDefault="00F17AC2">
            <w:pPr>
              <w:rPr>
                <w:rFonts w:ascii="Calibri" w:hAnsi="Calibri"/>
                <w:sz w:val="20"/>
                <w:szCs w:val="20"/>
              </w:rPr>
            </w:pPr>
          </w:p>
        </w:tc>
      </w:tr>
      <w:tr w:rsidR="00F17AC2" w14:paraId="1BB49CBB" w14:textId="77777777"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14:paraId="1C5F0AA2" w14:textId="77777777"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0527AF96" w14:textId="77777777" w:rsidR="00F17AC2" w:rsidRDefault="00F17AC2">
            <w:pPr>
              <w:jc w:val="center"/>
              <w:rPr>
                <w:rFonts w:ascii="Calibri" w:hAnsi="Calibri"/>
                <w:sz w:val="20"/>
                <w:szCs w:val="20"/>
              </w:rPr>
            </w:pPr>
            <w:r>
              <w:rPr>
                <w:rFonts w:ascii="Calibri" w:hAnsi="Calibri"/>
                <w:sz w:val="20"/>
                <w:szCs w:val="20"/>
              </w:rPr>
              <w:t>2007-2013</w:t>
            </w:r>
          </w:p>
        </w:tc>
        <w:tc>
          <w:tcPr>
            <w:tcW w:w="1206" w:type="dxa"/>
            <w:tcBorders>
              <w:top w:val="single" w:sz="4" w:space="0" w:color="000000"/>
              <w:left w:val="nil"/>
              <w:bottom w:val="nil"/>
              <w:right w:val="nil"/>
            </w:tcBorders>
            <w:shd w:val="clear" w:color="auto" w:fill="auto"/>
            <w:noWrap/>
            <w:vAlign w:val="bottom"/>
            <w:hideMark/>
          </w:tcPr>
          <w:p w14:paraId="5E87D2F3" w14:textId="77777777" w:rsidR="00F17AC2" w:rsidRDefault="00F17AC2">
            <w:pPr>
              <w:jc w:val="center"/>
              <w:rPr>
                <w:rFonts w:ascii="Calibri" w:hAnsi="Calibri"/>
                <w:sz w:val="20"/>
                <w:szCs w:val="20"/>
              </w:rPr>
            </w:pPr>
            <w:r>
              <w:rPr>
                <w:rFonts w:ascii="Calibri" w:hAnsi="Calibri"/>
                <w:sz w:val="20"/>
                <w:szCs w:val="20"/>
              </w:rPr>
              <w:t>2013-2017</w:t>
            </w:r>
          </w:p>
        </w:tc>
      </w:tr>
      <w:tr w:rsidR="00F17AC2" w14:paraId="132E7426"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AED6D59" w14:textId="77777777" w:rsidR="00F17AC2" w:rsidRDefault="00F17AC2">
            <w:pPr>
              <w:rPr>
                <w:rFonts w:ascii="Calibri" w:hAnsi="Calibri"/>
                <w:sz w:val="20"/>
                <w:szCs w:val="20"/>
              </w:rPr>
            </w:pPr>
            <w:r>
              <w:rPr>
                <w:rFonts w:ascii="Calibri" w:hAnsi="Calibri"/>
                <w:sz w:val="20"/>
                <w:szCs w:val="20"/>
              </w:rPr>
              <w:t>VARIABLES</w:t>
            </w:r>
          </w:p>
        </w:tc>
        <w:tc>
          <w:tcPr>
            <w:tcW w:w="1206" w:type="dxa"/>
            <w:tcBorders>
              <w:top w:val="nil"/>
              <w:left w:val="nil"/>
              <w:bottom w:val="nil"/>
              <w:right w:val="nil"/>
            </w:tcBorders>
            <w:shd w:val="clear" w:color="auto" w:fill="auto"/>
            <w:noWrap/>
            <w:vAlign w:val="bottom"/>
            <w:hideMark/>
          </w:tcPr>
          <w:p w14:paraId="0188F11D" w14:textId="77777777" w:rsidR="00F17AC2" w:rsidRDefault="00F17AC2">
            <w:pPr>
              <w:jc w:val="center"/>
              <w:rPr>
                <w:rFonts w:ascii="Calibri" w:hAnsi="Calibri"/>
                <w:sz w:val="20"/>
                <w:szCs w:val="20"/>
              </w:rPr>
            </w:pPr>
            <w:r>
              <w:rPr>
                <w:rFonts w:ascii="Calibri" w:hAnsi="Calibri"/>
                <w:sz w:val="20"/>
                <w:szCs w:val="20"/>
              </w:rPr>
              <w:t>transitioned</w:t>
            </w:r>
          </w:p>
        </w:tc>
        <w:tc>
          <w:tcPr>
            <w:tcW w:w="1206" w:type="dxa"/>
            <w:tcBorders>
              <w:top w:val="nil"/>
              <w:left w:val="nil"/>
              <w:bottom w:val="nil"/>
              <w:right w:val="nil"/>
            </w:tcBorders>
            <w:shd w:val="clear" w:color="auto" w:fill="auto"/>
            <w:noWrap/>
            <w:vAlign w:val="bottom"/>
            <w:hideMark/>
          </w:tcPr>
          <w:p w14:paraId="7D9689B9" w14:textId="77777777" w:rsidR="00F17AC2" w:rsidRDefault="00F17AC2">
            <w:pPr>
              <w:jc w:val="center"/>
              <w:rPr>
                <w:rFonts w:ascii="Calibri" w:hAnsi="Calibri"/>
                <w:sz w:val="20"/>
                <w:szCs w:val="20"/>
              </w:rPr>
            </w:pPr>
            <w:r>
              <w:rPr>
                <w:rFonts w:ascii="Calibri" w:hAnsi="Calibri"/>
                <w:sz w:val="20"/>
                <w:szCs w:val="20"/>
              </w:rPr>
              <w:t>transitioned</w:t>
            </w:r>
          </w:p>
        </w:tc>
      </w:tr>
      <w:tr w:rsidR="00F17AC2" w14:paraId="47A07ED6" w14:textId="77777777" w:rsidTr="00F17AC2">
        <w:trPr>
          <w:trHeight w:val="255"/>
          <w:jc w:val="center"/>
        </w:trPr>
        <w:tc>
          <w:tcPr>
            <w:tcW w:w="1440" w:type="dxa"/>
            <w:tcBorders>
              <w:top w:val="single" w:sz="4" w:space="0" w:color="000000"/>
              <w:left w:val="nil"/>
              <w:bottom w:val="nil"/>
              <w:right w:val="nil"/>
            </w:tcBorders>
            <w:shd w:val="clear" w:color="auto" w:fill="auto"/>
            <w:noWrap/>
            <w:vAlign w:val="bottom"/>
            <w:hideMark/>
          </w:tcPr>
          <w:p w14:paraId="782A9112" w14:textId="77777777" w:rsidR="00F17AC2" w:rsidRDefault="00F17AC2">
            <w:pP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140C5362" w14:textId="77777777" w:rsidR="00F17AC2" w:rsidRDefault="00F17AC2">
            <w:pPr>
              <w:jc w:val="center"/>
              <w:rPr>
                <w:rFonts w:ascii="Calibri" w:hAnsi="Calibri"/>
                <w:sz w:val="20"/>
                <w:szCs w:val="20"/>
              </w:rPr>
            </w:pPr>
            <w:r>
              <w:rPr>
                <w:rFonts w:ascii="Calibri" w:hAnsi="Calibri"/>
                <w:sz w:val="20"/>
                <w:szCs w:val="20"/>
              </w:rPr>
              <w:t> </w:t>
            </w:r>
          </w:p>
        </w:tc>
        <w:tc>
          <w:tcPr>
            <w:tcW w:w="1206" w:type="dxa"/>
            <w:tcBorders>
              <w:top w:val="single" w:sz="4" w:space="0" w:color="000000"/>
              <w:left w:val="nil"/>
              <w:bottom w:val="nil"/>
              <w:right w:val="nil"/>
            </w:tcBorders>
            <w:shd w:val="clear" w:color="auto" w:fill="auto"/>
            <w:noWrap/>
            <w:vAlign w:val="bottom"/>
            <w:hideMark/>
          </w:tcPr>
          <w:p w14:paraId="37E7832F" w14:textId="77777777" w:rsidR="00F17AC2" w:rsidRDefault="00F17AC2">
            <w:pPr>
              <w:jc w:val="center"/>
              <w:rPr>
                <w:rFonts w:ascii="Calibri" w:hAnsi="Calibri"/>
                <w:sz w:val="20"/>
                <w:szCs w:val="20"/>
              </w:rPr>
            </w:pPr>
            <w:r>
              <w:rPr>
                <w:rFonts w:ascii="Calibri" w:hAnsi="Calibri"/>
                <w:sz w:val="20"/>
                <w:szCs w:val="20"/>
              </w:rPr>
              <w:t> </w:t>
            </w:r>
          </w:p>
        </w:tc>
      </w:tr>
      <w:tr w:rsidR="00F17AC2" w14:paraId="10F56E22"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32EACA2" w14:textId="77777777" w:rsidR="00F17AC2" w:rsidRDefault="00F17AC2">
            <w:pPr>
              <w:rPr>
                <w:rFonts w:ascii="Calibri" w:hAnsi="Calibri"/>
                <w:sz w:val="20"/>
                <w:szCs w:val="20"/>
              </w:rPr>
            </w:pPr>
            <w:r>
              <w:rPr>
                <w:rFonts w:ascii="Calibri" w:hAnsi="Calibri"/>
                <w:sz w:val="20"/>
                <w:szCs w:val="20"/>
              </w:rPr>
              <w:t>net wealth</w:t>
            </w:r>
          </w:p>
        </w:tc>
        <w:tc>
          <w:tcPr>
            <w:tcW w:w="1206" w:type="dxa"/>
            <w:tcBorders>
              <w:top w:val="nil"/>
              <w:left w:val="nil"/>
              <w:bottom w:val="nil"/>
              <w:right w:val="nil"/>
            </w:tcBorders>
            <w:shd w:val="clear" w:color="auto" w:fill="auto"/>
            <w:noWrap/>
            <w:vAlign w:val="bottom"/>
            <w:hideMark/>
          </w:tcPr>
          <w:p w14:paraId="60A1BB56"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379CAF14" w14:textId="77777777" w:rsidR="00F17AC2" w:rsidRDefault="00F17AC2">
            <w:pPr>
              <w:jc w:val="center"/>
              <w:rPr>
                <w:rFonts w:ascii="Calibri" w:hAnsi="Calibri"/>
                <w:sz w:val="20"/>
                <w:szCs w:val="20"/>
              </w:rPr>
            </w:pPr>
            <w:r>
              <w:rPr>
                <w:rFonts w:ascii="Calibri" w:hAnsi="Calibri"/>
                <w:sz w:val="20"/>
                <w:szCs w:val="20"/>
              </w:rPr>
              <w:t>0.0000</w:t>
            </w:r>
          </w:p>
        </w:tc>
      </w:tr>
      <w:tr w:rsidR="00F17AC2" w14:paraId="030724B5"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328EB5FD"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27E8881F"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1EBAE59B" w14:textId="77777777" w:rsidR="00F17AC2" w:rsidRDefault="00F17AC2">
            <w:pPr>
              <w:jc w:val="center"/>
              <w:rPr>
                <w:rFonts w:ascii="Calibri" w:hAnsi="Calibri"/>
                <w:sz w:val="20"/>
                <w:szCs w:val="20"/>
              </w:rPr>
            </w:pPr>
            <w:r>
              <w:rPr>
                <w:rFonts w:ascii="Calibri" w:hAnsi="Calibri"/>
                <w:sz w:val="20"/>
                <w:szCs w:val="20"/>
              </w:rPr>
              <w:t>(0.0000)</w:t>
            </w:r>
          </w:p>
        </w:tc>
      </w:tr>
      <w:tr w:rsidR="00F17AC2" w14:paraId="1B3C3E3F"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4417EC7A" w14:textId="77777777" w:rsidR="00F17AC2" w:rsidRDefault="00F17AC2">
            <w:pPr>
              <w:rPr>
                <w:rFonts w:ascii="Calibri" w:hAnsi="Calibri"/>
                <w:sz w:val="20"/>
                <w:szCs w:val="20"/>
              </w:rPr>
            </w:pPr>
            <w:r>
              <w:rPr>
                <w:rFonts w:ascii="Calibri" w:hAnsi="Calibri"/>
                <w:sz w:val="20"/>
                <w:szCs w:val="20"/>
              </w:rPr>
              <w:t>education</w:t>
            </w:r>
          </w:p>
        </w:tc>
        <w:tc>
          <w:tcPr>
            <w:tcW w:w="1206" w:type="dxa"/>
            <w:tcBorders>
              <w:top w:val="nil"/>
              <w:left w:val="nil"/>
              <w:bottom w:val="nil"/>
              <w:right w:val="nil"/>
            </w:tcBorders>
            <w:shd w:val="clear" w:color="auto" w:fill="auto"/>
            <w:noWrap/>
            <w:vAlign w:val="bottom"/>
            <w:hideMark/>
          </w:tcPr>
          <w:p w14:paraId="64D7CB0E" w14:textId="77777777" w:rsidR="00F17AC2" w:rsidRDefault="00F17AC2">
            <w:pPr>
              <w:jc w:val="center"/>
              <w:rPr>
                <w:rFonts w:ascii="Calibri" w:hAnsi="Calibri"/>
                <w:sz w:val="20"/>
                <w:szCs w:val="20"/>
              </w:rPr>
            </w:pPr>
            <w:r>
              <w:rPr>
                <w:rFonts w:ascii="Calibri" w:hAnsi="Calibri"/>
                <w:sz w:val="20"/>
                <w:szCs w:val="20"/>
              </w:rPr>
              <w:t>-0.0674*</w:t>
            </w:r>
          </w:p>
        </w:tc>
        <w:tc>
          <w:tcPr>
            <w:tcW w:w="1206" w:type="dxa"/>
            <w:tcBorders>
              <w:top w:val="nil"/>
              <w:left w:val="nil"/>
              <w:bottom w:val="nil"/>
              <w:right w:val="nil"/>
            </w:tcBorders>
            <w:shd w:val="clear" w:color="auto" w:fill="auto"/>
            <w:noWrap/>
            <w:vAlign w:val="bottom"/>
            <w:hideMark/>
          </w:tcPr>
          <w:p w14:paraId="4595B48C" w14:textId="77777777" w:rsidR="00F17AC2" w:rsidRDefault="00F17AC2">
            <w:pPr>
              <w:jc w:val="center"/>
              <w:rPr>
                <w:rFonts w:ascii="Calibri" w:hAnsi="Calibri"/>
                <w:sz w:val="20"/>
                <w:szCs w:val="20"/>
              </w:rPr>
            </w:pPr>
            <w:r>
              <w:rPr>
                <w:rFonts w:ascii="Calibri" w:hAnsi="Calibri"/>
                <w:sz w:val="20"/>
                <w:szCs w:val="20"/>
              </w:rPr>
              <w:t>-0.0322***</w:t>
            </w:r>
          </w:p>
        </w:tc>
      </w:tr>
      <w:tr w:rsidR="00F17AC2" w14:paraId="39AFBF03"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12CB320"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5AE0D453" w14:textId="77777777" w:rsidR="00F17AC2" w:rsidRDefault="00F17AC2">
            <w:pPr>
              <w:jc w:val="center"/>
              <w:rPr>
                <w:rFonts w:ascii="Calibri" w:hAnsi="Calibri"/>
                <w:sz w:val="20"/>
                <w:szCs w:val="20"/>
              </w:rPr>
            </w:pPr>
            <w:r>
              <w:rPr>
                <w:rFonts w:ascii="Calibri" w:hAnsi="Calibri"/>
                <w:sz w:val="20"/>
                <w:szCs w:val="20"/>
              </w:rPr>
              <w:t>(0.0363)</w:t>
            </w:r>
          </w:p>
        </w:tc>
        <w:tc>
          <w:tcPr>
            <w:tcW w:w="1206" w:type="dxa"/>
            <w:tcBorders>
              <w:top w:val="nil"/>
              <w:left w:val="nil"/>
              <w:bottom w:val="nil"/>
              <w:right w:val="nil"/>
            </w:tcBorders>
            <w:shd w:val="clear" w:color="auto" w:fill="auto"/>
            <w:noWrap/>
            <w:vAlign w:val="bottom"/>
            <w:hideMark/>
          </w:tcPr>
          <w:p w14:paraId="7E3E5E2C" w14:textId="77777777" w:rsidR="00F17AC2" w:rsidRDefault="00F17AC2">
            <w:pPr>
              <w:jc w:val="center"/>
              <w:rPr>
                <w:rFonts w:ascii="Calibri" w:hAnsi="Calibri"/>
                <w:sz w:val="20"/>
                <w:szCs w:val="20"/>
              </w:rPr>
            </w:pPr>
            <w:r>
              <w:rPr>
                <w:rFonts w:ascii="Calibri" w:hAnsi="Calibri"/>
                <w:sz w:val="20"/>
                <w:szCs w:val="20"/>
              </w:rPr>
              <w:t>(0.0121)</w:t>
            </w:r>
          </w:p>
        </w:tc>
      </w:tr>
      <w:tr w:rsidR="00F17AC2" w14:paraId="1BD5C56D"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263FA7D7" w14:textId="77777777" w:rsidR="00F17AC2" w:rsidRDefault="00F17AC2">
            <w:pPr>
              <w:rPr>
                <w:rFonts w:ascii="Calibri" w:hAnsi="Calibri"/>
                <w:sz w:val="20"/>
                <w:szCs w:val="20"/>
              </w:rPr>
            </w:pPr>
            <w:r>
              <w:rPr>
                <w:rFonts w:ascii="Calibri" w:hAnsi="Calibri"/>
                <w:sz w:val="20"/>
                <w:szCs w:val="20"/>
              </w:rPr>
              <w:t>gender</w:t>
            </w:r>
          </w:p>
        </w:tc>
        <w:tc>
          <w:tcPr>
            <w:tcW w:w="1206" w:type="dxa"/>
            <w:tcBorders>
              <w:top w:val="nil"/>
              <w:left w:val="nil"/>
              <w:bottom w:val="nil"/>
              <w:right w:val="nil"/>
            </w:tcBorders>
            <w:shd w:val="clear" w:color="auto" w:fill="auto"/>
            <w:noWrap/>
            <w:vAlign w:val="bottom"/>
            <w:hideMark/>
          </w:tcPr>
          <w:p w14:paraId="73169D19" w14:textId="77777777" w:rsidR="00F17AC2" w:rsidRDefault="00F17AC2">
            <w:pPr>
              <w:jc w:val="center"/>
              <w:rPr>
                <w:rFonts w:ascii="Calibri" w:hAnsi="Calibri"/>
                <w:sz w:val="20"/>
                <w:szCs w:val="20"/>
              </w:rPr>
            </w:pPr>
            <w:r>
              <w:rPr>
                <w:rFonts w:ascii="Calibri" w:hAnsi="Calibri"/>
                <w:sz w:val="20"/>
                <w:szCs w:val="20"/>
              </w:rPr>
              <w:t>0.0727*</w:t>
            </w:r>
          </w:p>
        </w:tc>
        <w:tc>
          <w:tcPr>
            <w:tcW w:w="1206" w:type="dxa"/>
            <w:tcBorders>
              <w:top w:val="nil"/>
              <w:left w:val="nil"/>
              <w:bottom w:val="nil"/>
              <w:right w:val="nil"/>
            </w:tcBorders>
            <w:shd w:val="clear" w:color="auto" w:fill="auto"/>
            <w:noWrap/>
            <w:vAlign w:val="bottom"/>
            <w:hideMark/>
          </w:tcPr>
          <w:p w14:paraId="4595B88D" w14:textId="77777777" w:rsidR="00F17AC2" w:rsidRDefault="00F17AC2">
            <w:pPr>
              <w:jc w:val="center"/>
              <w:rPr>
                <w:rFonts w:ascii="Calibri" w:hAnsi="Calibri"/>
                <w:sz w:val="20"/>
                <w:szCs w:val="20"/>
              </w:rPr>
            </w:pPr>
            <w:r>
              <w:rPr>
                <w:rFonts w:ascii="Calibri" w:hAnsi="Calibri"/>
                <w:sz w:val="20"/>
                <w:szCs w:val="20"/>
              </w:rPr>
              <w:t>-0.0068</w:t>
            </w:r>
          </w:p>
        </w:tc>
      </w:tr>
      <w:tr w:rsidR="00F17AC2" w14:paraId="157AD18D"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303B605"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706ACC55" w14:textId="77777777" w:rsidR="00F17AC2" w:rsidRDefault="00F17AC2">
            <w:pPr>
              <w:jc w:val="center"/>
              <w:rPr>
                <w:rFonts w:ascii="Calibri" w:hAnsi="Calibri"/>
                <w:sz w:val="20"/>
                <w:szCs w:val="20"/>
              </w:rPr>
            </w:pPr>
            <w:r>
              <w:rPr>
                <w:rFonts w:ascii="Calibri" w:hAnsi="Calibri"/>
                <w:sz w:val="20"/>
                <w:szCs w:val="20"/>
              </w:rPr>
              <w:t>(0.0405)</w:t>
            </w:r>
          </w:p>
        </w:tc>
        <w:tc>
          <w:tcPr>
            <w:tcW w:w="1206" w:type="dxa"/>
            <w:tcBorders>
              <w:top w:val="nil"/>
              <w:left w:val="nil"/>
              <w:bottom w:val="nil"/>
              <w:right w:val="nil"/>
            </w:tcBorders>
            <w:shd w:val="clear" w:color="auto" w:fill="auto"/>
            <w:noWrap/>
            <w:vAlign w:val="bottom"/>
            <w:hideMark/>
          </w:tcPr>
          <w:p w14:paraId="4C2DD615" w14:textId="77777777" w:rsidR="00F17AC2" w:rsidRDefault="00F17AC2">
            <w:pPr>
              <w:jc w:val="center"/>
              <w:rPr>
                <w:rFonts w:ascii="Calibri" w:hAnsi="Calibri"/>
                <w:sz w:val="20"/>
                <w:szCs w:val="20"/>
              </w:rPr>
            </w:pPr>
            <w:r>
              <w:rPr>
                <w:rFonts w:ascii="Calibri" w:hAnsi="Calibri"/>
                <w:sz w:val="20"/>
                <w:szCs w:val="20"/>
              </w:rPr>
              <w:t>(0.0129)</w:t>
            </w:r>
          </w:p>
        </w:tc>
      </w:tr>
      <w:tr w:rsidR="00F17AC2" w14:paraId="2725BC8F"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23C5D39C" w14:textId="77777777" w:rsidR="00F17AC2" w:rsidRDefault="00F17AC2">
            <w:pPr>
              <w:rPr>
                <w:rFonts w:ascii="Calibri" w:hAnsi="Calibri"/>
                <w:sz w:val="20"/>
                <w:szCs w:val="20"/>
              </w:rPr>
            </w:pPr>
            <w:r>
              <w:rPr>
                <w:rFonts w:ascii="Calibri" w:hAnsi="Calibri"/>
                <w:sz w:val="20"/>
                <w:szCs w:val="20"/>
              </w:rPr>
              <w:t>unemployed</w:t>
            </w:r>
          </w:p>
        </w:tc>
        <w:tc>
          <w:tcPr>
            <w:tcW w:w="1206" w:type="dxa"/>
            <w:tcBorders>
              <w:top w:val="nil"/>
              <w:left w:val="nil"/>
              <w:bottom w:val="nil"/>
              <w:right w:val="nil"/>
            </w:tcBorders>
            <w:shd w:val="clear" w:color="auto" w:fill="auto"/>
            <w:noWrap/>
            <w:vAlign w:val="bottom"/>
            <w:hideMark/>
          </w:tcPr>
          <w:p w14:paraId="7753C2CA" w14:textId="77777777" w:rsidR="00F17AC2" w:rsidRDefault="00F17AC2">
            <w:pPr>
              <w:jc w:val="center"/>
              <w:rPr>
                <w:rFonts w:ascii="Calibri" w:hAnsi="Calibri"/>
                <w:sz w:val="20"/>
                <w:szCs w:val="20"/>
              </w:rPr>
            </w:pPr>
            <w:r>
              <w:rPr>
                <w:rFonts w:ascii="Calibri" w:hAnsi="Calibri"/>
                <w:sz w:val="20"/>
                <w:szCs w:val="20"/>
              </w:rPr>
              <w:t>-0.0522</w:t>
            </w:r>
          </w:p>
        </w:tc>
        <w:tc>
          <w:tcPr>
            <w:tcW w:w="1206" w:type="dxa"/>
            <w:tcBorders>
              <w:top w:val="nil"/>
              <w:left w:val="nil"/>
              <w:bottom w:val="nil"/>
              <w:right w:val="nil"/>
            </w:tcBorders>
            <w:shd w:val="clear" w:color="auto" w:fill="auto"/>
            <w:noWrap/>
            <w:vAlign w:val="bottom"/>
            <w:hideMark/>
          </w:tcPr>
          <w:p w14:paraId="6364A549" w14:textId="77777777" w:rsidR="00F17AC2" w:rsidRDefault="00F17AC2">
            <w:pPr>
              <w:jc w:val="center"/>
              <w:rPr>
                <w:rFonts w:ascii="Calibri" w:hAnsi="Calibri"/>
                <w:sz w:val="20"/>
                <w:szCs w:val="20"/>
              </w:rPr>
            </w:pPr>
            <w:r>
              <w:rPr>
                <w:rFonts w:ascii="Calibri" w:hAnsi="Calibri"/>
                <w:sz w:val="20"/>
                <w:szCs w:val="20"/>
              </w:rPr>
              <w:t>-0.0140</w:t>
            </w:r>
          </w:p>
        </w:tc>
      </w:tr>
      <w:tr w:rsidR="00F17AC2" w14:paraId="68149E94"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DBF8806"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67D2325B" w14:textId="77777777" w:rsidR="00F17AC2" w:rsidRDefault="00F17AC2">
            <w:pPr>
              <w:jc w:val="center"/>
              <w:rPr>
                <w:rFonts w:ascii="Calibri" w:hAnsi="Calibri"/>
                <w:sz w:val="20"/>
                <w:szCs w:val="20"/>
              </w:rPr>
            </w:pPr>
            <w:r>
              <w:rPr>
                <w:rFonts w:ascii="Calibri" w:hAnsi="Calibri"/>
                <w:sz w:val="20"/>
                <w:szCs w:val="20"/>
              </w:rPr>
              <w:t>(0.0950)</w:t>
            </w:r>
          </w:p>
        </w:tc>
        <w:tc>
          <w:tcPr>
            <w:tcW w:w="1206" w:type="dxa"/>
            <w:tcBorders>
              <w:top w:val="nil"/>
              <w:left w:val="nil"/>
              <w:bottom w:val="nil"/>
              <w:right w:val="nil"/>
            </w:tcBorders>
            <w:shd w:val="clear" w:color="auto" w:fill="auto"/>
            <w:noWrap/>
            <w:vAlign w:val="bottom"/>
            <w:hideMark/>
          </w:tcPr>
          <w:p w14:paraId="05E2C7B8" w14:textId="77777777" w:rsidR="00F17AC2" w:rsidRDefault="00F17AC2">
            <w:pPr>
              <w:jc w:val="center"/>
              <w:rPr>
                <w:rFonts w:ascii="Calibri" w:hAnsi="Calibri"/>
                <w:sz w:val="20"/>
                <w:szCs w:val="20"/>
              </w:rPr>
            </w:pPr>
            <w:r>
              <w:rPr>
                <w:rFonts w:ascii="Calibri" w:hAnsi="Calibri"/>
                <w:sz w:val="20"/>
                <w:szCs w:val="20"/>
              </w:rPr>
              <w:t>(0.0395)</w:t>
            </w:r>
          </w:p>
        </w:tc>
      </w:tr>
      <w:tr w:rsidR="00F17AC2" w14:paraId="781198B2"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7A149191" w14:textId="77777777" w:rsidR="00F17AC2" w:rsidRDefault="00F17AC2">
            <w:pPr>
              <w:rPr>
                <w:rFonts w:ascii="Calibri" w:hAnsi="Calibri"/>
                <w:sz w:val="20"/>
                <w:szCs w:val="20"/>
              </w:rPr>
            </w:pPr>
            <w:r>
              <w:rPr>
                <w:rFonts w:ascii="Calibri" w:hAnsi="Calibri"/>
                <w:sz w:val="20"/>
                <w:szCs w:val="20"/>
              </w:rPr>
              <w:t>net income</w:t>
            </w:r>
          </w:p>
        </w:tc>
        <w:tc>
          <w:tcPr>
            <w:tcW w:w="1206" w:type="dxa"/>
            <w:tcBorders>
              <w:top w:val="nil"/>
              <w:left w:val="nil"/>
              <w:bottom w:val="nil"/>
              <w:right w:val="nil"/>
            </w:tcBorders>
            <w:shd w:val="clear" w:color="auto" w:fill="auto"/>
            <w:noWrap/>
            <w:vAlign w:val="bottom"/>
            <w:hideMark/>
          </w:tcPr>
          <w:p w14:paraId="022166E8"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5675963D" w14:textId="77777777" w:rsidR="00F17AC2" w:rsidRDefault="00F17AC2">
            <w:pPr>
              <w:jc w:val="center"/>
              <w:rPr>
                <w:rFonts w:ascii="Calibri" w:hAnsi="Calibri"/>
                <w:sz w:val="20"/>
                <w:szCs w:val="20"/>
              </w:rPr>
            </w:pPr>
            <w:r>
              <w:rPr>
                <w:rFonts w:ascii="Calibri" w:hAnsi="Calibri"/>
                <w:sz w:val="20"/>
                <w:szCs w:val="20"/>
              </w:rPr>
              <w:t>-0.0000</w:t>
            </w:r>
          </w:p>
        </w:tc>
      </w:tr>
      <w:tr w:rsidR="00F17AC2" w14:paraId="0EA4EF47"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561BE324"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06E5CD4C" w14:textId="77777777" w:rsidR="00F17AC2" w:rsidRDefault="00F17AC2">
            <w:pPr>
              <w:jc w:val="center"/>
              <w:rPr>
                <w:rFonts w:ascii="Calibri" w:hAnsi="Calibri"/>
                <w:sz w:val="20"/>
                <w:szCs w:val="20"/>
              </w:rPr>
            </w:pPr>
            <w:r>
              <w:rPr>
                <w:rFonts w:ascii="Calibri" w:hAnsi="Calibri"/>
                <w:sz w:val="20"/>
                <w:szCs w:val="20"/>
              </w:rPr>
              <w:t>(0.0000)</w:t>
            </w:r>
          </w:p>
        </w:tc>
        <w:tc>
          <w:tcPr>
            <w:tcW w:w="1206" w:type="dxa"/>
            <w:tcBorders>
              <w:top w:val="nil"/>
              <w:left w:val="nil"/>
              <w:bottom w:val="nil"/>
              <w:right w:val="nil"/>
            </w:tcBorders>
            <w:shd w:val="clear" w:color="auto" w:fill="auto"/>
            <w:noWrap/>
            <w:vAlign w:val="bottom"/>
            <w:hideMark/>
          </w:tcPr>
          <w:p w14:paraId="3901A1B2" w14:textId="77777777" w:rsidR="00F17AC2" w:rsidRDefault="00F17AC2">
            <w:pPr>
              <w:jc w:val="center"/>
              <w:rPr>
                <w:rFonts w:ascii="Calibri" w:hAnsi="Calibri"/>
                <w:sz w:val="20"/>
                <w:szCs w:val="20"/>
              </w:rPr>
            </w:pPr>
            <w:r>
              <w:rPr>
                <w:rFonts w:ascii="Calibri" w:hAnsi="Calibri"/>
                <w:sz w:val="20"/>
                <w:szCs w:val="20"/>
              </w:rPr>
              <w:t>(0.0000)</w:t>
            </w:r>
          </w:p>
        </w:tc>
      </w:tr>
      <w:tr w:rsidR="00F17AC2" w14:paraId="4471EC89"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87C2073" w14:textId="77777777" w:rsidR="00F17AC2" w:rsidRDefault="00F17AC2">
            <w:pPr>
              <w:rPr>
                <w:rFonts w:ascii="Calibri" w:hAnsi="Calibri"/>
                <w:sz w:val="20"/>
                <w:szCs w:val="20"/>
              </w:rPr>
            </w:pPr>
            <w:r>
              <w:rPr>
                <w:rFonts w:ascii="Calibri" w:hAnsi="Calibri"/>
                <w:sz w:val="20"/>
                <w:szCs w:val="20"/>
              </w:rPr>
              <w:t>Constant</w:t>
            </w:r>
          </w:p>
        </w:tc>
        <w:tc>
          <w:tcPr>
            <w:tcW w:w="1206" w:type="dxa"/>
            <w:tcBorders>
              <w:top w:val="nil"/>
              <w:left w:val="nil"/>
              <w:bottom w:val="nil"/>
              <w:right w:val="nil"/>
            </w:tcBorders>
            <w:shd w:val="clear" w:color="auto" w:fill="auto"/>
            <w:noWrap/>
            <w:vAlign w:val="bottom"/>
            <w:hideMark/>
          </w:tcPr>
          <w:p w14:paraId="7CF5DBAD" w14:textId="77777777" w:rsidR="00F17AC2" w:rsidRDefault="00F17AC2">
            <w:pPr>
              <w:jc w:val="center"/>
              <w:rPr>
                <w:rFonts w:ascii="Calibri" w:hAnsi="Calibri"/>
                <w:sz w:val="20"/>
                <w:szCs w:val="20"/>
              </w:rPr>
            </w:pPr>
            <w:r>
              <w:rPr>
                <w:rFonts w:ascii="Calibri" w:hAnsi="Calibri"/>
                <w:sz w:val="20"/>
                <w:szCs w:val="20"/>
              </w:rPr>
              <w:t>0.2144***</w:t>
            </w:r>
          </w:p>
        </w:tc>
        <w:tc>
          <w:tcPr>
            <w:tcW w:w="1206" w:type="dxa"/>
            <w:tcBorders>
              <w:top w:val="nil"/>
              <w:left w:val="nil"/>
              <w:bottom w:val="nil"/>
              <w:right w:val="nil"/>
            </w:tcBorders>
            <w:shd w:val="clear" w:color="auto" w:fill="auto"/>
            <w:noWrap/>
            <w:vAlign w:val="bottom"/>
            <w:hideMark/>
          </w:tcPr>
          <w:p w14:paraId="7EF97E5F" w14:textId="77777777" w:rsidR="00F17AC2" w:rsidRDefault="00F17AC2">
            <w:pPr>
              <w:jc w:val="center"/>
              <w:rPr>
                <w:rFonts w:ascii="Calibri" w:hAnsi="Calibri"/>
                <w:sz w:val="20"/>
                <w:szCs w:val="20"/>
              </w:rPr>
            </w:pPr>
            <w:r>
              <w:rPr>
                <w:rFonts w:ascii="Calibri" w:hAnsi="Calibri"/>
                <w:sz w:val="20"/>
                <w:szCs w:val="20"/>
              </w:rPr>
              <w:t>0.0411***</w:t>
            </w:r>
          </w:p>
        </w:tc>
      </w:tr>
      <w:tr w:rsidR="00F17AC2" w14:paraId="14337215"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618C1E82"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577B39CA" w14:textId="77777777" w:rsidR="00F17AC2" w:rsidRDefault="00F17AC2">
            <w:pPr>
              <w:jc w:val="center"/>
              <w:rPr>
                <w:rFonts w:ascii="Calibri" w:hAnsi="Calibri"/>
                <w:sz w:val="20"/>
                <w:szCs w:val="20"/>
              </w:rPr>
            </w:pPr>
            <w:r>
              <w:rPr>
                <w:rFonts w:ascii="Calibri" w:hAnsi="Calibri"/>
                <w:sz w:val="20"/>
                <w:szCs w:val="20"/>
              </w:rPr>
              <w:t>(0.0337)</w:t>
            </w:r>
          </w:p>
        </w:tc>
        <w:tc>
          <w:tcPr>
            <w:tcW w:w="1206" w:type="dxa"/>
            <w:tcBorders>
              <w:top w:val="nil"/>
              <w:left w:val="nil"/>
              <w:bottom w:val="nil"/>
              <w:right w:val="nil"/>
            </w:tcBorders>
            <w:shd w:val="clear" w:color="auto" w:fill="auto"/>
            <w:noWrap/>
            <w:vAlign w:val="bottom"/>
            <w:hideMark/>
          </w:tcPr>
          <w:p w14:paraId="2D64EF0C" w14:textId="77777777" w:rsidR="00F17AC2" w:rsidRDefault="00F17AC2">
            <w:pPr>
              <w:jc w:val="center"/>
              <w:rPr>
                <w:rFonts w:ascii="Calibri" w:hAnsi="Calibri"/>
                <w:sz w:val="20"/>
                <w:szCs w:val="20"/>
              </w:rPr>
            </w:pPr>
            <w:r>
              <w:rPr>
                <w:rFonts w:ascii="Calibri" w:hAnsi="Calibri"/>
                <w:sz w:val="20"/>
                <w:szCs w:val="20"/>
              </w:rPr>
              <w:t>(0.0115)</w:t>
            </w:r>
          </w:p>
        </w:tc>
      </w:tr>
      <w:tr w:rsidR="00F17AC2" w14:paraId="664DDA47"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14AC577D" w14:textId="77777777" w:rsidR="00F17AC2" w:rsidRDefault="00F17AC2">
            <w:pP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32A5114E" w14:textId="77777777" w:rsidR="00F17AC2" w:rsidRDefault="00F17AC2">
            <w:pPr>
              <w:jc w:val="center"/>
              <w:rPr>
                <w:rFonts w:ascii="Calibri" w:hAnsi="Calibri"/>
                <w:sz w:val="20"/>
                <w:szCs w:val="20"/>
              </w:rPr>
            </w:pPr>
          </w:p>
        </w:tc>
        <w:tc>
          <w:tcPr>
            <w:tcW w:w="1206" w:type="dxa"/>
            <w:tcBorders>
              <w:top w:val="nil"/>
              <w:left w:val="nil"/>
              <w:bottom w:val="nil"/>
              <w:right w:val="nil"/>
            </w:tcBorders>
            <w:shd w:val="clear" w:color="auto" w:fill="auto"/>
            <w:noWrap/>
            <w:vAlign w:val="bottom"/>
            <w:hideMark/>
          </w:tcPr>
          <w:p w14:paraId="0195AE56" w14:textId="77777777" w:rsidR="00F17AC2" w:rsidRDefault="00F17AC2">
            <w:pPr>
              <w:jc w:val="center"/>
              <w:rPr>
                <w:rFonts w:ascii="Calibri" w:hAnsi="Calibri"/>
                <w:sz w:val="20"/>
                <w:szCs w:val="20"/>
              </w:rPr>
            </w:pPr>
          </w:p>
        </w:tc>
      </w:tr>
      <w:tr w:rsidR="00F17AC2" w14:paraId="3E0407FA" w14:textId="77777777" w:rsidTr="00F17AC2">
        <w:trPr>
          <w:trHeight w:val="255"/>
          <w:jc w:val="center"/>
        </w:trPr>
        <w:tc>
          <w:tcPr>
            <w:tcW w:w="1440" w:type="dxa"/>
            <w:tcBorders>
              <w:top w:val="nil"/>
              <w:left w:val="nil"/>
              <w:bottom w:val="nil"/>
              <w:right w:val="nil"/>
            </w:tcBorders>
            <w:shd w:val="clear" w:color="auto" w:fill="auto"/>
            <w:noWrap/>
            <w:vAlign w:val="bottom"/>
            <w:hideMark/>
          </w:tcPr>
          <w:p w14:paraId="53BBC91C" w14:textId="77777777" w:rsidR="00F17AC2" w:rsidRDefault="00F17AC2">
            <w:pPr>
              <w:rPr>
                <w:rFonts w:ascii="Calibri" w:hAnsi="Calibri"/>
                <w:sz w:val="20"/>
                <w:szCs w:val="20"/>
              </w:rPr>
            </w:pPr>
            <w:r>
              <w:rPr>
                <w:rFonts w:ascii="Calibri" w:hAnsi="Calibri"/>
                <w:sz w:val="20"/>
                <w:szCs w:val="20"/>
              </w:rPr>
              <w:t>Observations</w:t>
            </w:r>
          </w:p>
        </w:tc>
        <w:tc>
          <w:tcPr>
            <w:tcW w:w="1206" w:type="dxa"/>
            <w:tcBorders>
              <w:top w:val="nil"/>
              <w:left w:val="nil"/>
              <w:bottom w:val="nil"/>
              <w:right w:val="nil"/>
            </w:tcBorders>
            <w:shd w:val="clear" w:color="auto" w:fill="auto"/>
            <w:noWrap/>
            <w:vAlign w:val="bottom"/>
            <w:hideMark/>
          </w:tcPr>
          <w:p w14:paraId="661F0B04" w14:textId="77777777" w:rsidR="00F17AC2" w:rsidRDefault="00F17AC2">
            <w:pPr>
              <w:jc w:val="center"/>
              <w:rPr>
                <w:rFonts w:ascii="Calibri" w:hAnsi="Calibri"/>
                <w:sz w:val="20"/>
                <w:szCs w:val="20"/>
              </w:rPr>
            </w:pPr>
            <w:r>
              <w:rPr>
                <w:rFonts w:ascii="Calibri" w:hAnsi="Calibri"/>
                <w:sz w:val="20"/>
                <w:szCs w:val="20"/>
              </w:rPr>
              <w:t>513</w:t>
            </w:r>
          </w:p>
        </w:tc>
        <w:tc>
          <w:tcPr>
            <w:tcW w:w="1206" w:type="dxa"/>
            <w:tcBorders>
              <w:top w:val="nil"/>
              <w:left w:val="nil"/>
              <w:bottom w:val="nil"/>
              <w:right w:val="nil"/>
            </w:tcBorders>
            <w:shd w:val="clear" w:color="auto" w:fill="auto"/>
            <w:noWrap/>
            <w:vAlign w:val="bottom"/>
            <w:hideMark/>
          </w:tcPr>
          <w:p w14:paraId="4FF67C1B" w14:textId="77777777" w:rsidR="00F17AC2" w:rsidRDefault="00F17AC2">
            <w:pPr>
              <w:jc w:val="center"/>
              <w:rPr>
                <w:rFonts w:ascii="Calibri" w:hAnsi="Calibri"/>
                <w:sz w:val="20"/>
                <w:szCs w:val="20"/>
              </w:rPr>
            </w:pPr>
            <w:r>
              <w:rPr>
                <w:rFonts w:ascii="Calibri" w:hAnsi="Calibri"/>
                <w:sz w:val="20"/>
                <w:szCs w:val="20"/>
              </w:rPr>
              <w:t>588</w:t>
            </w:r>
          </w:p>
        </w:tc>
      </w:tr>
      <w:tr w:rsidR="00F17AC2" w14:paraId="26C1152F" w14:textId="77777777" w:rsidTr="00F17AC2">
        <w:trPr>
          <w:trHeight w:val="255"/>
          <w:jc w:val="center"/>
        </w:trPr>
        <w:tc>
          <w:tcPr>
            <w:tcW w:w="1440" w:type="dxa"/>
            <w:tcBorders>
              <w:top w:val="nil"/>
              <w:left w:val="nil"/>
              <w:bottom w:val="single" w:sz="4" w:space="0" w:color="000000"/>
              <w:right w:val="nil"/>
            </w:tcBorders>
            <w:shd w:val="clear" w:color="auto" w:fill="auto"/>
            <w:noWrap/>
            <w:vAlign w:val="bottom"/>
            <w:hideMark/>
          </w:tcPr>
          <w:p w14:paraId="3BB2D870" w14:textId="77777777" w:rsidR="00F17AC2" w:rsidRDefault="00F17AC2">
            <w:pPr>
              <w:rPr>
                <w:rFonts w:ascii="Calibri" w:hAnsi="Calibri"/>
                <w:sz w:val="20"/>
                <w:szCs w:val="20"/>
              </w:rPr>
            </w:pPr>
            <w:r>
              <w:rPr>
                <w:rFonts w:ascii="Calibri" w:hAnsi="Calibri"/>
                <w:sz w:val="20"/>
                <w:szCs w:val="20"/>
              </w:rPr>
              <w:t>R-squared</w:t>
            </w:r>
          </w:p>
        </w:tc>
        <w:tc>
          <w:tcPr>
            <w:tcW w:w="1206" w:type="dxa"/>
            <w:tcBorders>
              <w:top w:val="nil"/>
              <w:left w:val="nil"/>
              <w:bottom w:val="single" w:sz="4" w:space="0" w:color="000000"/>
              <w:right w:val="nil"/>
            </w:tcBorders>
            <w:shd w:val="clear" w:color="auto" w:fill="auto"/>
            <w:noWrap/>
            <w:vAlign w:val="bottom"/>
            <w:hideMark/>
          </w:tcPr>
          <w:p w14:paraId="572619A0" w14:textId="77777777" w:rsidR="00F17AC2" w:rsidRDefault="00F17AC2">
            <w:pPr>
              <w:jc w:val="center"/>
              <w:rPr>
                <w:rFonts w:ascii="Calibri" w:hAnsi="Calibri"/>
                <w:sz w:val="20"/>
                <w:szCs w:val="20"/>
              </w:rPr>
            </w:pPr>
            <w:r>
              <w:rPr>
                <w:rFonts w:ascii="Calibri" w:hAnsi="Calibri"/>
                <w:sz w:val="20"/>
                <w:szCs w:val="20"/>
              </w:rPr>
              <w:t>0.0190</w:t>
            </w:r>
          </w:p>
        </w:tc>
        <w:tc>
          <w:tcPr>
            <w:tcW w:w="1206" w:type="dxa"/>
            <w:tcBorders>
              <w:top w:val="nil"/>
              <w:left w:val="nil"/>
              <w:bottom w:val="single" w:sz="4" w:space="0" w:color="000000"/>
              <w:right w:val="nil"/>
            </w:tcBorders>
            <w:shd w:val="clear" w:color="auto" w:fill="auto"/>
            <w:noWrap/>
            <w:vAlign w:val="bottom"/>
            <w:hideMark/>
          </w:tcPr>
          <w:p w14:paraId="6BB20044" w14:textId="77777777" w:rsidR="00F17AC2" w:rsidRDefault="00F17AC2">
            <w:pPr>
              <w:jc w:val="center"/>
              <w:rPr>
                <w:rFonts w:ascii="Calibri" w:hAnsi="Calibri"/>
                <w:sz w:val="20"/>
                <w:szCs w:val="20"/>
              </w:rPr>
            </w:pPr>
            <w:r>
              <w:rPr>
                <w:rFonts w:ascii="Calibri" w:hAnsi="Calibri"/>
                <w:sz w:val="20"/>
                <w:szCs w:val="20"/>
              </w:rPr>
              <w:t>0.0175</w:t>
            </w:r>
          </w:p>
        </w:tc>
      </w:tr>
      <w:tr w:rsidR="00F17AC2" w14:paraId="07F50F5C" w14:textId="77777777" w:rsidTr="00F17AC2">
        <w:trPr>
          <w:trHeight w:val="255"/>
          <w:jc w:val="center"/>
        </w:trPr>
        <w:tc>
          <w:tcPr>
            <w:tcW w:w="3852" w:type="dxa"/>
            <w:gridSpan w:val="3"/>
            <w:tcBorders>
              <w:top w:val="nil"/>
              <w:left w:val="nil"/>
              <w:bottom w:val="nil"/>
              <w:right w:val="nil"/>
            </w:tcBorders>
            <w:shd w:val="clear" w:color="auto" w:fill="auto"/>
            <w:noWrap/>
            <w:vAlign w:val="bottom"/>
            <w:hideMark/>
          </w:tcPr>
          <w:p w14:paraId="585675E1" w14:textId="77777777" w:rsidR="00F17AC2" w:rsidRDefault="00F17AC2">
            <w:pPr>
              <w:rPr>
                <w:rFonts w:ascii="Calibri" w:hAnsi="Calibri"/>
                <w:sz w:val="20"/>
                <w:szCs w:val="20"/>
              </w:rPr>
            </w:pPr>
            <w:r>
              <w:rPr>
                <w:rFonts w:ascii="Calibri" w:hAnsi="Calibri"/>
                <w:sz w:val="20"/>
                <w:szCs w:val="20"/>
              </w:rPr>
              <w:t>Standard errors in parentheses</w:t>
            </w:r>
          </w:p>
        </w:tc>
      </w:tr>
      <w:tr w:rsidR="00F17AC2" w14:paraId="26A4BFC6" w14:textId="77777777" w:rsidTr="00F17AC2">
        <w:trPr>
          <w:trHeight w:val="255"/>
          <w:jc w:val="center"/>
        </w:trPr>
        <w:tc>
          <w:tcPr>
            <w:tcW w:w="2646" w:type="dxa"/>
            <w:gridSpan w:val="2"/>
            <w:tcBorders>
              <w:top w:val="nil"/>
              <w:left w:val="nil"/>
              <w:bottom w:val="nil"/>
              <w:right w:val="nil"/>
            </w:tcBorders>
            <w:shd w:val="clear" w:color="auto" w:fill="auto"/>
            <w:noWrap/>
            <w:vAlign w:val="bottom"/>
            <w:hideMark/>
          </w:tcPr>
          <w:p w14:paraId="5F5AEEFF" w14:textId="77777777" w:rsidR="00F17AC2" w:rsidRDefault="00F17AC2">
            <w:pPr>
              <w:rPr>
                <w:rFonts w:ascii="Calibri" w:hAnsi="Calibri"/>
                <w:sz w:val="20"/>
                <w:szCs w:val="20"/>
              </w:rPr>
            </w:pPr>
            <w:r>
              <w:rPr>
                <w:rFonts w:ascii="Calibri" w:hAnsi="Calibri"/>
                <w:sz w:val="20"/>
                <w:szCs w:val="20"/>
              </w:rPr>
              <w:t>*** p&lt;0.01, ** p&lt;0.05, * p&lt;0.1</w:t>
            </w:r>
          </w:p>
        </w:tc>
        <w:tc>
          <w:tcPr>
            <w:tcW w:w="1206" w:type="dxa"/>
            <w:tcBorders>
              <w:top w:val="nil"/>
              <w:left w:val="nil"/>
              <w:bottom w:val="nil"/>
              <w:right w:val="nil"/>
            </w:tcBorders>
            <w:shd w:val="clear" w:color="auto" w:fill="auto"/>
            <w:noWrap/>
            <w:vAlign w:val="bottom"/>
            <w:hideMark/>
          </w:tcPr>
          <w:p w14:paraId="3E8F9DC7" w14:textId="77777777" w:rsidR="00F17AC2" w:rsidRDefault="00F17AC2">
            <w:pPr>
              <w:rPr>
                <w:rFonts w:ascii="Calibri" w:hAnsi="Calibri"/>
                <w:sz w:val="20"/>
                <w:szCs w:val="20"/>
              </w:rPr>
            </w:pPr>
          </w:p>
        </w:tc>
      </w:tr>
    </w:tbl>
    <w:p w14:paraId="786E5F29" w14:textId="77777777" w:rsidR="00A41EAF" w:rsidRPr="00A41EAF" w:rsidRDefault="00A41EAF" w:rsidP="00A41EAF"/>
    <w:p w14:paraId="0DF552D7" w14:textId="77777777" w:rsidR="0021637B" w:rsidRDefault="00CB0C55" w:rsidP="00A41EAF">
      <w:pPr>
        <w:pStyle w:val="Heading1"/>
      </w:pPr>
      <w:r>
        <w:t xml:space="preserve">Robustness </w:t>
      </w:r>
      <w:r w:rsidR="000F3B0C">
        <w:t>tests</w:t>
      </w:r>
    </w:p>
    <w:p w14:paraId="1777B955" w14:textId="11527F75" w:rsidR="0021637B" w:rsidRDefault="00CB0C55" w:rsidP="00CC1856">
      <w:pPr>
        <w:spacing w:line="360" w:lineRule="auto"/>
      </w:pPr>
      <w:r>
        <w:t xml:space="preserve">To test whether the results are valid, several robustness </w:t>
      </w:r>
      <w:r w:rsidR="003F4713">
        <w:t>tests</w:t>
      </w:r>
      <w:r>
        <w:t xml:space="preserve"> have been run. First there is a pretreatment </w:t>
      </w:r>
      <w:r w:rsidR="003F4713">
        <w:t>tests</w:t>
      </w:r>
      <w:r>
        <w:t xml:space="preserve"> to test that the health of the control and treatment group behaved in the same way before the treatment</w:t>
      </w:r>
      <w:r w:rsidR="003F4713">
        <w:t>, i.e. to test whether the parallel trend assumption of the difference in difference analysis</w:t>
      </w:r>
      <w:r w:rsidR="006A6958">
        <w:t xml:space="preserve"> </w:t>
      </w:r>
      <w:r w:rsidR="003E0A3D">
        <w:t>is likely</w:t>
      </w:r>
      <w:r w:rsidR="006A6958">
        <w:t xml:space="preserve"> to</w:t>
      </w:r>
      <w:r w:rsidR="003F4713">
        <w:t xml:space="preserve"> hold</w:t>
      </w:r>
      <w:r w:rsidR="002E77DB">
        <w:t>. Secondly, two</w:t>
      </w:r>
      <w:r>
        <w:t xml:space="preserve"> test</w:t>
      </w:r>
      <w:r w:rsidR="002E77DB">
        <w:t>s</w:t>
      </w:r>
      <w:r>
        <w:t xml:space="preserve"> </w:t>
      </w:r>
      <w:r w:rsidR="002E77DB">
        <w:t>were</w:t>
      </w:r>
      <w:r>
        <w:t xml:space="preserve"> run to check whether the treatment </w:t>
      </w:r>
      <w:r w:rsidR="003F4713">
        <w:t>had</w:t>
      </w:r>
      <w:r>
        <w:t xml:space="preserve"> the desired effect</w:t>
      </w:r>
      <w:r w:rsidR="002E77DB">
        <w:t>. The first tested if</w:t>
      </w:r>
      <w:r w:rsidR="003F4713">
        <w:t xml:space="preserve"> the net wealth of people with a house reacted in a significantly different way to the change in housing prices than the net wealth of people who rented a house</w:t>
      </w:r>
      <w:r>
        <w:t>.</w:t>
      </w:r>
      <w:r w:rsidR="002E77DB">
        <w:t xml:space="preserve"> The second test tested if the treatment did also affect the net income of the control and treatment group in a different way which should not be the case.</w:t>
      </w:r>
      <w:r>
        <w:t xml:space="preserve"> Thirdly, </w:t>
      </w:r>
      <w:r w:rsidR="003F4713">
        <w:t>tests</w:t>
      </w:r>
      <w:r>
        <w:t xml:space="preserve"> have been run to see whether or not the characteristics of the group with all observations have changed between before and after the treatment.</w:t>
      </w:r>
      <w:r w:rsidR="003F4713">
        <w:t xml:space="preserve"> This is important to tell whether the effects found in the D</w:t>
      </w:r>
      <w:r w:rsidR="002E77DB">
        <w:t>I</w:t>
      </w:r>
      <w:r w:rsidR="003F4713">
        <w:t xml:space="preserve">D analysis of the </w:t>
      </w:r>
      <w:r w:rsidR="002E77DB">
        <w:t>all-observations</w:t>
      </w:r>
      <w:r w:rsidR="003F4713">
        <w:t xml:space="preserve"> group is solely accountable to the wealth difference</w:t>
      </w:r>
      <w:r w:rsidR="002E77DB">
        <w:t xml:space="preserve"> caused by the treatment</w:t>
      </w:r>
      <w:r w:rsidR="003F4713">
        <w:t xml:space="preserve"> or that changes</w:t>
      </w:r>
      <w:r w:rsidR="002E77DB">
        <w:t xml:space="preserve"> in characteristics</w:t>
      </w:r>
      <w:r w:rsidR="003F4713">
        <w:t xml:space="preserve"> </w:t>
      </w:r>
      <w:r w:rsidR="002E77DB">
        <w:t>may also</w:t>
      </w:r>
      <w:r w:rsidR="003F4713">
        <w:t xml:space="preserve"> have played a part.</w:t>
      </w:r>
    </w:p>
    <w:p w14:paraId="670DA055" w14:textId="3017068A" w:rsidR="002624B1" w:rsidRDefault="002624B1" w:rsidP="002E77DB">
      <w:pPr>
        <w:spacing w:line="360" w:lineRule="auto"/>
        <w:ind w:firstLine="720"/>
      </w:pPr>
      <w:r>
        <w:t xml:space="preserve">The way the average health behaves can be visually inspected. Figure 2 shows the fitted lines of average health throughout the years 1995 to 2006. One assumption of the difference in </w:t>
      </w:r>
      <w:r>
        <w:lastRenderedPageBreak/>
        <w:t>differences analysis is that the average health of the control and treatment group behave exactly the same</w:t>
      </w:r>
      <w:r w:rsidR="009A57E8">
        <w:t xml:space="preserve">. We can never know if it is the case during the treatment period but at least we could check if </w:t>
      </w:r>
      <w:r>
        <w:t xml:space="preserve">the lines </w:t>
      </w:r>
      <w:r w:rsidR="009A57E8">
        <w:t>are</w:t>
      </w:r>
      <w:r>
        <w:t xml:space="preserve"> parallel</w:t>
      </w:r>
      <w:r w:rsidR="009A57E8">
        <w:t xml:space="preserve"> in the pretreatment period.</w:t>
      </w:r>
      <w:r>
        <w:t xml:space="preserve"> (the parallel lines assumption).</w:t>
      </w:r>
      <w:r w:rsidR="009A57E8">
        <w:t xml:space="preserve"> I</w:t>
      </w:r>
      <w:r w:rsidR="00EC6C70">
        <w:t>f</w:t>
      </w:r>
      <w:r w:rsidR="009A57E8">
        <w:t xml:space="preserve"> this is the case this gives us some confidence that the assumption is met in the treatment period.</w:t>
      </w:r>
      <w:r>
        <w:t xml:space="preserve"> Otherwise there will be a difference in the differences by simply dividing the observations in different groups. In figure 2 it can be seen  that the lines are not perfectly parallel. They do however act in the same way, they are both descending</w:t>
      </w:r>
      <w:r w:rsidR="009A57E8">
        <w:t xml:space="preserve"> but worryingly the differences are increasing over time</w:t>
      </w:r>
      <w:r>
        <w:t>. To test the severity of the violation of the assumption, an DD analysis with a placebo intervention</w:t>
      </w:r>
      <w:r w:rsidR="00EC6C70">
        <w:t xml:space="preserve"> with 2001 as the pretreatment period and 2006 as the posttreatment period</w:t>
      </w:r>
      <w:r>
        <w:t xml:space="preserve"> is run to see if the health of both groups differ significantly. </w:t>
      </w:r>
    </w:p>
    <w:p w14:paraId="10CCCE66" w14:textId="77777777" w:rsidR="002624B1" w:rsidRDefault="002624B1" w:rsidP="00CB0C55">
      <w:pPr>
        <w:spacing w:line="360" w:lineRule="auto"/>
        <w:jc w:val="both"/>
      </w:pPr>
    </w:p>
    <w:p w14:paraId="1C16D9A7" w14:textId="77777777" w:rsidR="002624B1" w:rsidRDefault="002624B1" w:rsidP="00EC6C70">
      <w:pPr>
        <w:keepNext/>
        <w:spacing w:line="360" w:lineRule="auto"/>
        <w:jc w:val="center"/>
      </w:pPr>
      <w:commentRangeStart w:id="43"/>
      <w:r>
        <w:rPr>
          <w:noProof/>
          <w:lang w:eastAsia="en-US" w:bidi="ar-SA"/>
        </w:rPr>
        <w:drawing>
          <wp:inline distT="0" distB="0" distL="0" distR="0" wp14:anchorId="646B90FF" wp14:editId="0DA66533">
            <wp:extent cx="4053205" cy="29451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stretch>
                      <a:fillRect/>
                    </a:stretch>
                  </pic:blipFill>
                  <pic:spPr bwMode="auto">
                    <a:xfrm>
                      <a:off x="0" y="0"/>
                      <a:ext cx="4053205" cy="2945130"/>
                    </a:xfrm>
                    <a:prstGeom prst="rect">
                      <a:avLst/>
                    </a:prstGeom>
                  </pic:spPr>
                </pic:pic>
              </a:graphicData>
            </a:graphic>
          </wp:inline>
        </w:drawing>
      </w:r>
      <w:commentRangeEnd w:id="43"/>
      <w:r w:rsidR="009A57E8">
        <w:rPr>
          <w:rStyle w:val="CommentReference"/>
          <w:rFonts w:cs="Mangal"/>
        </w:rPr>
        <w:commentReference w:id="43"/>
      </w:r>
    </w:p>
    <w:p w14:paraId="33A890CB" w14:textId="77777777" w:rsidR="002624B1" w:rsidRDefault="002624B1" w:rsidP="002624B1">
      <w:pPr>
        <w:pStyle w:val="Caption"/>
        <w:spacing w:line="360" w:lineRule="auto"/>
        <w:jc w:val="both"/>
      </w:pPr>
      <w:r>
        <w:t xml:space="preserve">Figure </w:t>
      </w:r>
      <w:r>
        <w:fldChar w:fldCharType="begin"/>
      </w:r>
      <w:r>
        <w:instrText>SEQ Figure \* ARABIC</w:instrText>
      </w:r>
      <w:r>
        <w:fldChar w:fldCharType="separate"/>
      </w:r>
      <w:r>
        <w:rPr>
          <w:noProof/>
        </w:rPr>
        <w:t>2</w:t>
      </w:r>
      <w:r>
        <w:fldChar w:fldCharType="end"/>
      </w:r>
      <w:r>
        <w:t>: fitted lines through the average health of the control and treatment group</w:t>
      </w:r>
    </w:p>
    <w:p w14:paraId="64C78D44" w14:textId="77777777" w:rsidR="002624B1" w:rsidRDefault="002624B1" w:rsidP="00CB0C55">
      <w:pPr>
        <w:spacing w:line="360" w:lineRule="auto"/>
        <w:jc w:val="both"/>
      </w:pPr>
    </w:p>
    <w:p w14:paraId="0222C2D8" w14:textId="77777777" w:rsidR="00EC6C70" w:rsidRDefault="00CB0C55" w:rsidP="002624B1">
      <w:pPr>
        <w:spacing w:line="360" w:lineRule="auto"/>
        <w:ind w:firstLine="720"/>
        <w:jc w:val="both"/>
      </w:pPr>
      <w:r>
        <w:tab/>
      </w:r>
      <w:r w:rsidR="002624B1">
        <w:t xml:space="preserve">The results of the DD analysis with the placebo intervention can be seen in table 9. Here the pretreatment and posttreatment years are respectively 2001 and 2006. The DID coefficient is insignificant which implies that although the lines do not behave in exactly the same way, they do not produce a significant difference. Therefore, even though the parallel lines assumption is not perfectly met, the results are still useable but not as robust as possible. </w:t>
      </w:r>
    </w:p>
    <w:p w14:paraId="56835B85" w14:textId="45F5CF69" w:rsidR="002624B1" w:rsidRDefault="002624B1" w:rsidP="002624B1">
      <w:pPr>
        <w:spacing w:line="360" w:lineRule="auto"/>
        <w:ind w:firstLine="720"/>
        <w:jc w:val="both"/>
      </w:pPr>
    </w:p>
    <w:p w14:paraId="085AD3CA"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10</w:t>
      </w:r>
      <w:r w:rsidR="0021637B">
        <w:fldChar w:fldCharType="end"/>
      </w:r>
      <w:r>
        <w:t xml:space="preserve">: </w:t>
      </w:r>
      <w:r w:rsidR="00322CEC">
        <w:t>Placebo intervention</w:t>
      </w:r>
    </w:p>
    <w:tbl>
      <w:tblPr>
        <w:tblW w:w="3212" w:type="dxa"/>
        <w:jc w:val="center"/>
        <w:tblLook w:val="04A0" w:firstRow="1" w:lastRow="0" w:firstColumn="1" w:lastColumn="0" w:noHBand="0" w:noVBand="1"/>
      </w:tblPr>
      <w:tblGrid>
        <w:gridCol w:w="1439"/>
        <w:gridCol w:w="1773"/>
      </w:tblGrid>
      <w:tr w:rsidR="0021637B" w14:paraId="19989642" w14:textId="77777777" w:rsidTr="00EC6C70">
        <w:trPr>
          <w:trHeight w:hRule="exact" w:val="23"/>
          <w:jc w:val="center"/>
        </w:trPr>
        <w:tc>
          <w:tcPr>
            <w:tcW w:w="1439" w:type="dxa"/>
            <w:shd w:val="clear" w:color="auto" w:fill="auto"/>
            <w:vAlign w:val="bottom"/>
          </w:tcPr>
          <w:p w14:paraId="1F7B9106" w14:textId="77777777" w:rsidR="0021637B" w:rsidRDefault="0021637B"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62776633" w14:textId="77777777" w:rsidR="0021637B" w:rsidRDefault="0021637B" w:rsidP="00CB0C55">
            <w:pPr>
              <w:spacing w:line="360" w:lineRule="auto"/>
              <w:jc w:val="both"/>
              <w:rPr>
                <w:rFonts w:ascii="Calibri" w:eastAsia="Times New Roman" w:hAnsi="Calibri" w:cs="Times New Roman"/>
                <w:sz w:val="20"/>
                <w:szCs w:val="20"/>
                <w:lang w:eastAsia="en-US" w:bidi="ar-SA"/>
              </w:rPr>
            </w:pPr>
          </w:p>
        </w:tc>
      </w:tr>
      <w:tr w:rsidR="0021637B" w14:paraId="50A4C433" w14:textId="77777777" w:rsidTr="00EC6C70">
        <w:trPr>
          <w:trHeight w:val="255"/>
          <w:jc w:val="center"/>
        </w:trPr>
        <w:tc>
          <w:tcPr>
            <w:tcW w:w="1439" w:type="dxa"/>
            <w:tcBorders>
              <w:top w:val="single" w:sz="4" w:space="0" w:color="000001"/>
            </w:tcBorders>
            <w:shd w:val="clear" w:color="auto" w:fill="auto"/>
            <w:vAlign w:val="bottom"/>
          </w:tcPr>
          <w:p w14:paraId="0DC932C1"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r w:rsidR="007401BC">
              <w:rPr>
                <w:rFonts w:ascii="Calibri" w:eastAsia="Times New Roman" w:hAnsi="Calibri" w:cs="Times New Roman"/>
                <w:sz w:val="20"/>
                <w:szCs w:val="20"/>
                <w:lang w:eastAsia="en-US" w:bidi="ar-SA"/>
              </w:rPr>
              <w:t xml:space="preserve"> </w:t>
            </w:r>
          </w:p>
        </w:tc>
        <w:tc>
          <w:tcPr>
            <w:tcW w:w="1773" w:type="dxa"/>
            <w:tcBorders>
              <w:top w:val="single" w:sz="4" w:space="0" w:color="000001"/>
            </w:tcBorders>
            <w:shd w:val="clear" w:color="auto" w:fill="auto"/>
            <w:vAlign w:val="bottom"/>
          </w:tcPr>
          <w:p w14:paraId="7AACC23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2001 - 2006</w:t>
            </w:r>
          </w:p>
        </w:tc>
      </w:tr>
      <w:tr w:rsidR="0021637B" w14:paraId="694E31D0" w14:textId="77777777" w:rsidTr="00EC6C70">
        <w:trPr>
          <w:trHeight w:val="255"/>
          <w:jc w:val="center"/>
        </w:trPr>
        <w:tc>
          <w:tcPr>
            <w:tcW w:w="1439" w:type="dxa"/>
            <w:shd w:val="clear" w:color="auto" w:fill="auto"/>
            <w:vAlign w:val="bottom"/>
          </w:tcPr>
          <w:p w14:paraId="5C07C625"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VARIABLES</w:t>
            </w:r>
          </w:p>
        </w:tc>
        <w:tc>
          <w:tcPr>
            <w:tcW w:w="1773" w:type="dxa"/>
            <w:shd w:val="clear" w:color="auto" w:fill="auto"/>
            <w:vAlign w:val="bottom"/>
          </w:tcPr>
          <w:p w14:paraId="31496FAE"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Health</w:t>
            </w:r>
          </w:p>
        </w:tc>
      </w:tr>
      <w:tr w:rsidR="0021637B" w14:paraId="7AD21D66" w14:textId="77777777" w:rsidTr="00EC6C70">
        <w:trPr>
          <w:trHeight w:val="255"/>
          <w:jc w:val="center"/>
        </w:trPr>
        <w:tc>
          <w:tcPr>
            <w:tcW w:w="1439" w:type="dxa"/>
            <w:tcBorders>
              <w:top w:val="single" w:sz="4" w:space="0" w:color="000001"/>
            </w:tcBorders>
            <w:shd w:val="clear" w:color="auto" w:fill="auto"/>
            <w:vAlign w:val="bottom"/>
          </w:tcPr>
          <w:p w14:paraId="77D9DCF7"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lastRenderedPageBreak/>
              <w:t> </w:t>
            </w:r>
          </w:p>
        </w:tc>
        <w:tc>
          <w:tcPr>
            <w:tcW w:w="1773" w:type="dxa"/>
            <w:tcBorders>
              <w:top w:val="single" w:sz="4" w:space="0" w:color="000001"/>
            </w:tcBorders>
            <w:shd w:val="clear" w:color="auto" w:fill="auto"/>
            <w:vAlign w:val="bottom"/>
          </w:tcPr>
          <w:p w14:paraId="7BFED8DA" w14:textId="77777777" w:rsidR="0021637B" w:rsidRDefault="00CB0C55"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w:t>
            </w:r>
          </w:p>
        </w:tc>
      </w:tr>
      <w:tr w:rsidR="00EC6C70" w14:paraId="4371D622" w14:textId="77777777" w:rsidTr="00EC6C70">
        <w:trPr>
          <w:trHeight w:val="255"/>
          <w:jc w:val="center"/>
        </w:trPr>
        <w:tc>
          <w:tcPr>
            <w:tcW w:w="1439" w:type="dxa"/>
            <w:shd w:val="clear" w:color="auto" w:fill="auto"/>
            <w:vAlign w:val="bottom"/>
          </w:tcPr>
          <w:p w14:paraId="69BEDC25" w14:textId="5B6CB784"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DID</w:t>
            </w:r>
          </w:p>
        </w:tc>
        <w:tc>
          <w:tcPr>
            <w:tcW w:w="1773" w:type="dxa"/>
            <w:shd w:val="clear" w:color="auto" w:fill="auto"/>
            <w:vAlign w:val="bottom"/>
          </w:tcPr>
          <w:p w14:paraId="5A106EA7" w14:textId="66B24EC2"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0.0061</w:t>
            </w:r>
          </w:p>
        </w:tc>
      </w:tr>
      <w:tr w:rsidR="00EC6C70" w14:paraId="6BA46B20" w14:textId="77777777" w:rsidTr="00EC6C70">
        <w:trPr>
          <w:trHeight w:val="255"/>
          <w:jc w:val="center"/>
        </w:trPr>
        <w:tc>
          <w:tcPr>
            <w:tcW w:w="1439" w:type="dxa"/>
            <w:shd w:val="clear" w:color="auto" w:fill="auto"/>
            <w:vAlign w:val="bottom"/>
          </w:tcPr>
          <w:p w14:paraId="0130AB8D"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4331E17E" w14:textId="2CD68DBC"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(0.0138)</w:t>
            </w:r>
          </w:p>
        </w:tc>
      </w:tr>
      <w:tr w:rsidR="00EC6C70" w14:paraId="4A75034F" w14:textId="77777777" w:rsidTr="00EC6C70">
        <w:trPr>
          <w:trHeight w:val="255"/>
          <w:jc w:val="center"/>
        </w:trPr>
        <w:tc>
          <w:tcPr>
            <w:tcW w:w="1439" w:type="dxa"/>
            <w:shd w:val="clear" w:color="auto" w:fill="auto"/>
            <w:vAlign w:val="bottom"/>
          </w:tcPr>
          <w:p w14:paraId="1DAE9374" w14:textId="1005BCFF"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time</w:t>
            </w:r>
          </w:p>
        </w:tc>
        <w:tc>
          <w:tcPr>
            <w:tcW w:w="1773" w:type="dxa"/>
            <w:shd w:val="clear" w:color="auto" w:fill="auto"/>
            <w:vAlign w:val="bottom"/>
          </w:tcPr>
          <w:p w14:paraId="4D5B811D" w14:textId="473035F6"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-0.0182**</w:t>
            </w:r>
          </w:p>
        </w:tc>
      </w:tr>
      <w:tr w:rsidR="00EC6C70" w14:paraId="579B17D4" w14:textId="77777777" w:rsidTr="00EC6C70">
        <w:trPr>
          <w:trHeight w:val="255"/>
          <w:jc w:val="center"/>
        </w:trPr>
        <w:tc>
          <w:tcPr>
            <w:tcW w:w="1439" w:type="dxa"/>
            <w:shd w:val="clear" w:color="auto" w:fill="auto"/>
            <w:vAlign w:val="bottom"/>
          </w:tcPr>
          <w:p w14:paraId="060CDC5F"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366EE6DA" w14:textId="1F930878"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(0.0090)</w:t>
            </w:r>
          </w:p>
        </w:tc>
      </w:tr>
      <w:tr w:rsidR="00EC6C70" w14:paraId="2292AFD4" w14:textId="77777777" w:rsidTr="00EC6C70">
        <w:trPr>
          <w:trHeight w:val="255"/>
          <w:jc w:val="center"/>
        </w:trPr>
        <w:tc>
          <w:tcPr>
            <w:tcW w:w="1439" w:type="dxa"/>
            <w:shd w:val="clear" w:color="auto" w:fill="auto"/>
            <w:vAlign w:val="bottom"/>
          </w:tcPr>
          <w:p w14:paraId="73EE09A9" w14:textId="66B89EDC"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treated</w:t>
            </w:r>
          </w:p>
        </w:tc>
        <w:tc>
          <w:tcPr>
            <w:tcW w:w="1773" w:type="dxa"/>
            <w:shd w:val="clear" w:color="auto" w:fill="auto"/>
            <w:vAlign w:val="bottom"/>
          </w:tcPr>
          <w:p w14:paraId="0DF59CF2" w14:textId="53B351C3"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0.0139</w:t>
            </w:r>
          </w:p>
        </w:tc>
      </w:tr>
      <w:tr w:rsidR="00EC6C70" w14:paraId="11988E4A" w14:textId="77777777" w:rsidTr="00EC6C70">
        <w:trPr>
          <w:trHeight w:val="255"/>
          <w:jc w:val="center"/>
        </w:trPr>
        <w:tc>
          <w:tcPr>
            <w:tcW w:w="1439" w:type="dxa"/>
            <w:shd w:val="clear" w:color="auto" w:fill="auto"/>
            <w:vAlign w:val="bottom"/>
          </w:tcPr>
          <w:p w14:paraId="70702F87"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1ADC543E" w14:textId="215478A3"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(0.0102)</w:t>
            </w:r>
          </w:p>
        </w:tc>
      </w:tr>
      <w:tr w:rsidR="00EC6C70" w14:paraId="169B26DB" w14:textId="77777777" w:rsidTr="00EC6C70">
        <w:trPr>
          <w:trHeight w:val="255"/>
          <w:jc w:val="center"/>
        </w:trPr>
        <w:tc>
          <w:tcPr>
            <w:tcW w:w="1439" w:type="dxa"/>
            <w:shd w:val="clear" w:color="auto" w:fill="auto"/>
            <w:vAlign w:val="bottom"/>
          </w:tcPr>
          <w:p w14:paraId="24977677"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Constant</w:t>
            </w:r>
          </w:p>
        </w:tc>
        <w:tc>
          <w:tcPr>
            <w:tcW w:w="1773" w:type="dxa"/>
            <w:shd w:val="clear" w:color="auto" w:fill="auto"/>
            <w:vAlign w:val="bottom"/>
          </w:tcPr>
          <w:p w14:paraId="61A874F1"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0.9586***</w:t>
            </w:r>
          </w:p>
        </w:tc>
      </w:tr>
      <w:tr w:rsidR="00EC6C70" w14:paraId="30A2D394" w14:textId="77777777" w:rsidTr="00EC6C70">
        <w:trPr>
          <w:trHeight w:val="255"/>
          <w:jc w:val="center"/>
        </w:trPr>
        <w:tc>
          <w:tcPr>
            <w:tcW w:w="1439" w:type="dxa"/>
            <w:shd w:val="clear" w:color="auto" w:fill="auto"/>
            <w:vAlign w:val="bottom"/>
          </w:tcPr>
          <w:p w14:paraId="592E6936"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64872BA9"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(0.0064)</w:t>
            </w:r>
          </w:p>
        </w:tc>
      </w:tr>
      <w:tr w:rsidR="00EC6C70" w14:paraId="6194CCB7" w14:textId="77777777" w:rsidTr="00EC6C70">
        <w:trPr>
          <w:trHeight w:hRule="exact" w:val="23"/>
          <w:jc w:val="center"/>
        </w:trPr>
        <w:tc>
          <w:tcPr>
            <w:tcW w:w="1439" w:type="dxa"/>
            <w:shd w:val="clear" w:color="auto" w:fill="auto"/>
            <w:vAlign w:val="bottom"/>
          </w:tcPr>
          <w:p w14:paraId="719B9ECB" w14:textId="77777777" w:rsidR="00EC6C70" w:rsidRDefault="00EC6C70" w:rsidP="00CB0C55">
            <w:pPr>
              <w:spacing w:line="360" w:lineRule="auto"/>
              <w:jc w:val="both"/>
              <w:rPr>
                <w:rFonts w:ascii="Calibri" w:eastAsia="Times New Roman" w:hAnsi="Calibri" w:cs="Times New Roman"/>
                <w:sz w:val="20"/>
                <w:szCs w:val="20"/>
                <w:lang w:eastAsia="en-US" w:bidi="ar-SA"/>
              </w:rPr>
            </w:pPr>
          </w:p>
        </w:tc>
        <w:tc>
          <w:tcPr>
            <w:tcW w:w="1773" w:type="dxa"/>
            <w:shd w:val="clear" w:color="auto" w:fill="auto"/>
            <w:vAlign w:val="bottom"/>
          </w:tcPr>
          <w:p w14:paraId="7A27BD44" w14:textId="77777777" w:rsidR="00EC6C70" w:rsidRDefault="00EC6C70" w:rsidP="00CB0C55">
            <w:pPr>
              <w:spacing w:line="360" w:lineRule="auto"/>
              <w:jc w:val="both"/>
              <w:rPr>
                <w:rFonts w:ascii="Calibri" w:eastAsia="Times New Roman" w:hAnsi="Calibri" w:cs="Times New Roman"/>
                <w:sz w:val="20"/>
                <w:szCs w:val="20"/>
                <w:lang w:eastAsia="en-US" w:bidi="ar-SA"/>
              </w:rPr>
            </w:pPr>
          </w:p>
        </w:tc>
      </w:tr>
      <w:tr w:rsidR="00EC6C70" w14:paraId="2C5A0356" w14:textId="77777777" w:rsidTr="00EC6C70">
        <w:trPr>
          <w:trHeight w:val="255"/>
          <w:jc w:val="center"/>
        </w:trPr>
        <w:tc>
          <w:tcPr>
            <w:tcW w:w="1439" w:type="dxa"/>
            <w:shd w:val="clear" w:color="auto" w:fill="auto"/>
            <w:vAlign w:val="bottom"/>
          </w:tcPr>
          <w:p w14:paraId="247E81CB"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Observations</w:t>
            </w:r>
          </w:p>
        </w:tc>
        <w:tc>
          <w:tcPr>
            <w:tcW w:w="1773" w:type="dxa"/>
            <w:shd w:val="clear" w:color="auto" w:fill="auto"/>
            <w:vAlign w:val="bottom"/>
          </w:tcPr>
          <w:p w14:paraId="2445FF25"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3,610</w:t>
            </w:r>
          </w:p>
        </w:tc>
      </w:tr>
      <w:tr w:rsidR="00EC6C70" w14:paraId="6412F79F" w14:textId="77777777" w:rsidTr="00EC6C70">
        <w:trPr>
          <w:trHeight w:val="255"/>
          <w:jc w:val="center"/>
        </w:trPr>
        <w:tc>
          <w:tcPr>
            <w:tcW w:w="1439" w:type="dxa"/>
            <w:tcBorders>
              <w:top w:val="single" w:sz="4" w:space="0" w:color="000001"/>
              <w:bottom w:val="single" w:sz="4" w:space="0" w:color="000001"/>
            </w:tcBorders>
            <w:shd w:val="clear" w:color="auto" w:fill="auto"/>
            <w:vAlign w:val="bottom"/>
          </w:tcPr>
          <w:p w14:paraId="143ECC5E"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R-squared</w:t>
            </w:r>
          </w:p>
        </w:tc>
        <w:tc>
          <w:tcPr>
            <w:tcW w:w="1773" w:type="dxa"/>
            <w:tcBorders>
              <w:top w:val="single" w:sz="4" w:space="0" w:color="000001"/>
              <w:bottom w:val="single" w:sz="4" w:space="0" w:color="000001"/>
            </w:tcBorders>
            <w:shd w:val="clear" w:color="auto" w:fill="auto"/>
            <w:vAlign w:val="bottom"/>
          </w:tcPr>
          <w:p w14:paraId="4832E89F"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0.0030</w:t>
            </w:r>
          </w:p>
        </w:tc>
      </w:tr>
      <w:tr w:rsidR="00EC6C70" w14:paraId="495D3FD6" w14:textId="77777777" w:rsidTr="00EC6C70">
        <w:trPr>
          <w:trHeight w:val="255"/>
          <w:jc w:val="center"/>
        </w:trPr>
        <w:tc>
          <w:tcPr>
            <w:tcW w:w="3212" w:type="dxa"/>
            <w:gridSpan w:val="2"/>
            <w:shd w:val="clear" w:color="auto" w:fill="auto"/>
            <w:vAlign w:val="bottom"/>
          </w:tcPr>
          <w:p w14:paraId="46B28320"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Standard errors in parentheses</w:t>
            </w:r>
          </w:p>
        </w:tc>
      </w:tr>
      <w:tr w:rsidR="00EC6C70" w14:paraId="17D67E64" w14:textId="77777777" w:rsidTr="00EC6C70">
        <w:trPr>
          <w:trHeight w:val="255"/>
          <w:jc w:val="center"/>
        </w:trPr>
        <w:tc>
          <w:tcPr>
            <w:tcW w:w="3212" w:type="dxa"/>
            <w:gridSpan w:val="2"/>
            <w:shd w:val="clear" w:color="auto" w:fill="auto"/>
            <w:vAlign w:val="bottom"/>
          </w:tcPr>
          <w:p w14:paraId="1966CD16" w14:textId="77777777" w:rsidR="00EC6C70" w:rsidRDefault="00EC6C70" w:rsidP="00CB0C55">
            <w:pPr>
              <w:spacing w:line="360" w:lineRule="auto"/>
              <w:jc w:val="both"/>
              <w:rPr>
                <w:rFonts w:ascii="Calibri" w:eastAsia="Times New Roman" w:hAnsi="Calibri" w:cs="Times New Roman"/>
                <w:sz w:val="20"/>
                <w:szCs w:val="20"/>
                <w:lang w:eastAsia="en-US" w:bidi="ar-SA"/>
              </w:rPr>
            </w:pPr>
            <w:r>
              <w:rPr>
                <w:rFonts w:ascii="Calibri" w:eastAsia="Times New Roman" w:hAnsi="Calibri" w:cs="Times New Roman"/>
                <w:sz w:val="20"/>
                <w:szCs w:val="20"/>
                <w:lang w:eastAsia="en-US" w:bidi="ar-SA"/>
              </w:rPr>
              <w:t>*** p&lt;0.01, ** p&lt;0.05, * p&lt;0.1</w:t>
            </w:r>
          </w:p>
        </w:tc>
      </w:tr>
      <w:tr w:rsidR="00EC6C70" w14:paraId="256C6875" w14:textId="77777777" w:rsidTr="00EC6C70">
        <w:trPr>
          <w:trHeight w:val="255"/>
          <w:jc w:val="center"/>
        </w:trPr>
        <w:tc>
          <w:tcPr>
            <w:tcW w:w="3212" w:type="dxa"/>
            <w:gridSpan w:val="2"/>
            <w:shd w:val="clear" w:color="auto" w:fill="auto"/>
            <w:vAlign w:val="bottom"/>
          </w:tcPr>
          <w:p w14:paraId="1ABB7B0D" w14:textId="77777777" w:rsidR="00EC6C70" w:rsidRDefault="00EC6C70" w:rsidP="00CB0C55">
            <w:pPr>
              <w:spacing w:line="360" w:lineRule="auto"/>
              <w:jc w:val="both"/>
              <w:rPr>
                <w:rFonts w:ascii="Calibri" w:eastAsia="Times New Roman" w:hAnsi="Calibri" w:cs="Times New Roman"/>
                <w:sz w:val="20"/>
                <w:szCs w:val="20"/>
                <w:lang w:eastAsia="en-US" w:bidi="ar-SA"/>
              </w:rPr>
            </w:pPr>
          </w:p>
        </w:tc>
      </w:tr>
    </w:tbl>
    <w:p w14:paraId="4AF015F6" w14:textId="32485E41" w:rsidR="0021637B" w:rsidRDefault="003E0A3D" w:rsidP="003E0A3D">
      <w:pPr>
        <w:pStyle w:val="Heading2"/>
      </w:pPr>
      <w:r>
        <w:t>Mechanism tests</w:t>
      </w:r>
    </w:p>
    <w:p w14:paraId="44BAA3B9" w14:textId="77777777" w:rsidR="002E77DB" w:rsidRPr="002E77DB" w:rsidRDefault="002E77DB" w:rsidP="002E77DB"/>
    <w:p w14:paraId="02801BAE" w14:textId="0563121D" w:rsidR="002E77DB" w:rsidRDefault="002E77DB" w:rsidP="00CB0C55">
      <w:pPr>
        <w:spacing w:line="360" w:lineRule="auto"/>
        <w:jc w:val="both"/>
      </w:pPr>
      <w:r>
        <w:t>In order to see if the financial crisis only affected wealth in a different way in the control and treatment group, two mechanism tests were conducted. One on the effect of the treatment on wealth and one on income.</w:t>
      </w:r>
    </w:p>
    <w:p w14:paraId="778766D0" w14:textId="69E8C9D1" w:rsidR="006606C2" w:rsidRDefault="00CB0C55" w:rsidP="002E77DB">
      <w:pPr>
        <w:spacing w:line="360" w:lineRule="auto"/>
        <w:ind w:firstLine="720"/>
        <w:jc w:val="both"/>
      </w:pPr>
      <w:r>
        <w:t xml:space="preserve">The results of the mechanism </w:t>
      </w:r>
      <w:r w:rsidR="000F3B0C">
        <w:t>test</w:t>
      </w:r>
      <w:r w:rsidR="002E77DB">
        <w:t xml:space="preserve"> on net wealth</w:t>
      </w:r>
      <w:r>
        <w:t xml:space="preserve"> can be seen in table 10. This test tests whether or not the mechanism had the desired effect on the net wealth. This was also done using a DD analysis but this time with the net worth of a person as the dependent variable. If the financial crisis and the bounce-back had the expected effect on the net worth of both the groups, i.e. more an effect on the net worth of the home owners than the tenants, the DID coefficient should be significant</w:t>
      </w:r>
      <w:r w:rsidR="00795E83">
        <w:t>. Also, the DID coefficient should then be</w:t>
      </w:r>
      <w:r w:rsidR="000F3B0C">
        <w:t xml:space="preserve"> negative in the 2007-2013 regression and positive in the 2013-2017 regression</w:t>
      </w:r>
      <w:r>
        <w:t xml:space="preserve">. </w:t>
      </w:r>
    </w:p>
    <w:p w14:paraId="0C90EC3E" w14:textId="19538657" w:rsidR="00FF06A4" w:rsidRDefault="00E52C23" w:rsidP="00FF06A4">
      <w:pPr>
        <w:spacing w:line="360" w:lineRule="auto"/>
        <w:ind w:firstLine="720"/>
        <w:jc w:val="both"/>
      </w:pPr>
      <w:r>
        <w:t>As can been seen in table 11, i</w:t>
      </w:r>
      <w:r w:rsidR="00FF06A4">
        <w:t>n the sample where this study only uses recurring individuals, the DID coefficient is significant in the 2007 – 2013 regression without fixed effects and in both the regressions with fixed effects. Since the fixed effects should only increase the accuracy of the estimates, it can be concluded</w:t>
      </w:r>
      <w:r>
        <w:t xml:space="preserve"> that in the same persons group </w:t>
      </w:r>
      <w:r w:rsidR="00FF06A4">
        <w:t>the treatment did have the desired effect on the net wealth on home owners and home renters.</w:t>
      </w:r>
      <w:r w:rsidR="00883553">
        <w:t xml:space="preserve"> The fact that the fixed effects regression increases accuracy can be seen in the fact that the coefficients remain roughly the same while the standard deviations decrease substantially.</w:t>
      </w:r>
      <w:r>
        <w:t xml:space="preserve"> The significant DID coefficients show that because of the treatment, the change in housing prices, the net wealth of a person in the treatment group, a home owner, changed more than the net wealth of an individual in the control group, a renter. Therefore, a different change in health between the two groups is likely to be caused by the treatment since other characteristics do not matter too much in the fixed effects regression. </w:t>
      </w:r>
    </w:p>
    <w:p w14:paraId="208041B6" w14:textId="32F2A374" w:rsidR="0021637B" w:rsidRDefault="00E52C23" w:rsidP="006606C2">
      <w:pPr>
        <w:spacing w:line="360" w:lineRule="auto"/>
        <w:ind w:firstLine="720"/>
        <w:jc w:val="both"/>
      </w:pPr>
      <w:r>
        <w:lastRenderedPageBreak/>
        <w:t>In</w:t>
      </w:r>
      <w:r w:rsidR="00795E83">
        <w:t xml:space="preserve"> the all-observations </w:t>
      </w:r>
      <w:r>
        <w:t>sample</w:t>
      </w:r>
      <w:r w:rsidR="00795E83">
        <w:t xml:space="preserve">, the DID coefficient is not significant in both </w:t>
      </w:r>
      <w:r w:rsidR="00786399">
        <w:t>periods</w:t>
      </w:r>
      <w:r w:rsidR="00795E83">
        <w:t xml:space="preserve">. </w:t>
      </w:r>
      <w:r w:rsidR="00786399">
        <w:t>this implies</w:t>
      </w:r>
      <w:r w:rsidR="00795E83">
        <w:t xml:space="preserve"> that in the all-observations group the treatment</w:t>
      </w:r>
      <w:r w:rsidR="00786399">
        <w:t xml:space="preserve"> did not have the desired effect, i.e., the net wealth of people in the treatment group did not change in a significantly different way than the net wealth of the people in the control group. </w:t>
      </w:r>
      <w:r w:rsidR="00795E83">
        <w:t xml:space="preserve"> </w:t>
      </w:r>
      <w:r w:rsidR="006606C2">
        <w:t xml:space="preserve">The coefficients are however correct in them being respectively negative and positive. Since </w:t>
      </w:r>
      <w:r w:rsidR="00795E83">
        <w:t xml:space="preserve"> </w:t>
      </w:r>
      <w:r w:rsidR="006606C2">
        <w:t xml:space="preserve">the </w:t>
      </w:r>
      <w:r w:rsidR="00797AFE">
        <w:t>treatment did not have the desired effect</w:t>
      </w:r>
      <w:r w:rsidR="006606C2">
        <w:t xml:space="preserve">, the results of the all-observations group </w:t>
      </w:r>
      <w:r w:rsidR="00786399">
        <w:t xml:space="preserve">do not tell us whether wealth does or does not have a significant effect on </w:t>
      </w:r>
      <w:r w:rsidR="00797AFE">
        <w:t>health.</w:t>
      </w:r>
      <w:r>
        <w:t xml:space="preserve"> This could possibly be caused by individuals buying or selling a house during the treatment period and therefore moving between the control and treatment period.</w:t>
      </w:r>
    </w:p>
    <w:p w14:paraId="1B8E540C" w14:textId="77777777" w:rsidR="00CB0C55" w:rsidRDefault="00CB0C55" w:rsidP="00CB0C55">
      <w:pPr>
        <w:pStyle w:val="Caption"/>
        <w:keepNext/>
        <w:spacing w:line="360" w:lineRule="auto"/>
        <w:jc w:val="both"/>
      </w:pPr>
    </w:p>
    <w:p w14:paraId="3E3B1BD0" w14:textId="77777777" w:rsidR="00CB0C55" w:rsidRDefault="00CB0C55" w:rsidP="00CB0C55">
      <w:pPr>
        <w:pStyle w:val="Caption"/>
        <w:keepNext/>
        <w:spacing w:line="360" w:lineRule="auto"/>
        <w:jc w:val="both"/>
      </w:pPr>
    </w:p>
    <w:p w14:paraId="7CA6D107" w14:textId="77777777" w:rsidR="00CB0C55" w:rsidRDefault="00CB0C55" w:rsidP="00CB0C55">
      <w:pPr>
        <w:pStyle w:val="Caption"/>
        <w:keepNext/>
        <w:spacing w:line="360" w:lineRule="auto"/>
        <w:jc w:val="both"/>
      </w:pPr>
    </w:p>
    <w:p w14:paraId="26ADEAE9" w14:textId="77777777" w:rsidR="00CB0C55" w:rsidRDefault="00CB0C55" w:rsidP="00CB0C55">
      <w:pPr>
        <w:pStyle w:val="Caption"/>
        <w:keepNext/>
        <w:spacing w:line="360" w:lineRule="auto"/>
        <w:jc w:val="both"/>
      </w:pPr>
    </w:p>
    <w:p w14:paraId="7919BFBD" w14:textId="77777777" w:rsidR="00CB0C55" w:rsidRDefault="00CB0C55" w:rsidP="00CB0C55">
      <w:pPr>
        <w:pStyle w:val="Caption"/>
        <w:keepNext/>
        <w:spacing w:line="360" w:lineRule="auto"/>
        <w:jc w:val="both"/>
      </w:pPr>
    </w:p>
    <w:p w14:paraId="6BDDA05B" w14:textId="77777777" w:rsidR="0021637B" w:rsidRDefault="00CB0C55" w:rsidP="00CB0C55">
      <w:pPr>
        <w:pStyle w:val="Caption"/>
        <w:keepNext/>
        <w:spacing w:line="360" w:lineRule="auto"/>
        <w:jc w:val="both"/>
      </w:pPr>
      <w:r>
        <w:br/>
      </w:r>
      <w:r>
        <w:br/>
        <w:t xml:space="preserve">Table </w:t>
      </w:r>
      <w:r w:rsidR="0021637B">
        <w:fldChar w:fldCharType="begin"/>
      </w:r>
      <w:r>
        <w:instrText>SEQ Table \* ARABIC</w:instrText>
      </w:r>
      <w:r w:rsidR="0021637B">
        <w:fldChar w:fldCharType="separate"/>
      </w:r>
      <w:r w:rsidR="003E0A3D">
        <w:rPr>
          <w:noProof/>
        </w:rPr>
        <w:t>11</w:t>
      </w:r>
      <w:r w:rsidR="0021637B">
        <w:fldChar w:fldCharType="end"/>
      </w:r>
      <w:r>
        <w:t>: mechanism check</w:t>
      </w:r>
    </w:p>
    <w:tbl>
      <w:tblPr>
        <w:tblW w:w="9753" w:type="dxa"/>
        <w:tblInd w:w="101" w:type="dxa"/>
        <w:tblLook w:val="04A0" w:firstRow="1" w:lastRow="0" w:firstColumn="1" w:lastColumn="0" w:noHBand="0" w:noVBand="1"/>
      </w:tblPr>
      <w:tblGrid>
        <w:gridCol w:w="1288"/>
        <w:gridCol w:w="1445"/>
        <w:gridCol w:w="1446"/>
        <w:gridCol w:w="1446"/>
        <w:gridCol w:w="1446"/>
        <w:gridCol w:w="1247"/>
        <w:gridCol w:w="1435"/>
      </w:tblGrid>
      <w:tr w:rsidR="00322CEC" w14:paraId="1D08ECA9" w14:textId="77777777" w:rsidTr="00FF06A4">
        <w:trPr>
          <w:trHeight w:val="255"/>
        </w:trPr>
        <w:tc>
          <w:tcPr>
            <w:tcW w:w="1288" w:type="dxa"/>
            <w:tcBorders>
              <w:top w:val="nil"/>
              <w:left w:val="nil"/>
              <w:bottom w:val="single" w:sz="4" w:space="0" w:color="000000"/>
              <w:right w:val="nil"/>
            </w:tcBorders>
            <w:shd w:val="clear" w:color="auto" w:fill="auto"/>
            <w:noWrap/>
            <w:vAlign w:val="bottom"/>
            <w:hideMark/>
          </w:tcPr>
          <w:p w14:paraId="305DB613" w14:textId="77777777" w:rsidR="00322CEC" w:rsidRDefault="00322CEC">
            <w:pPr>
              <w:rPr>
                <w:rFonts w:ascii="Calibri" w:hAnsi="Calibri"/>
                <w:sz w:val="20"/>
                <w:szCs w:val="20"/>
              </w:rPr>
            </w:pPr>
          </w:p>
        </w:tc>
        <w:tc>
          <w:tcPr>
            <w:tcW w:w="2891" w:type="dxa"/>
            <w:gridSpan w:val="2"/>
            <w:tcBorders>
              <w:top w:val="nil"/>
              <w:left w:val="nil"/>
              <w:bottom w:val="nil"/>
              <w:right w:val="single" w:sz="4" w:space="0" w:color="000000"/>
            </w:tcBorders>
            <w:shd w:val="clear" w:color="auto" w:fill="auto"/>
            <w:noWrap/>
            <w:vAlign w:val="bottom"/>
            <w:hideMark/>
          </w:tcPr>
          <w:p w14:paraId="161EC9DA" w14:textId="77777777" w:rsidR="00322CEC" w:rsidRDefault="00322CEC">
            <w:pPr>
              <w:rPr>
                <w:rFonts w:ascii="Calibri" w:hAnsi="Calibri"/>
                <w:sz w:val="20"/>
                <w:szCs w:val="20"/>
              </w:rPr>
            </w:pPr>
            <w:r>
              <w:rPr>
                <w:rFonts w:ascii="Calibri" w:hAnsi="Calibri"/>
                <w:sz w:val="20"/>
                <w:szCs w:val="20"/>
              </w:rPr>
              <w:t>All observations</w:t>
            </w:r>
          </w:p>
        </w:tc>
        <w:tc>
          <w:tcPr>
            <w:tcW w:w="2892" w:type="dxa"/>
            <w:gridSpan w:val="2"/>
            <w:tcBorders>
              <w:top w:val="nil"/>
              <w:left w:val="nil"/>
              <w:bottom w:val="nil"/>
              <w:right w:val="single" w:sz="4" w:space="0" w:color="000000"/>
            </w:tcBorders>
            <w:shd w:val="clear" w:color="auto" w:fill="auto"/>
            <w:noWrap/>
            <w:vAlign w:val="bottom"/>
            <w:hideMark/>
          </w:tcPr>
          <w:p w14:paraId="36326698" w14:textId="44F56935" w:rsidR="00322CEC" w:rsidRDefault="00EC6C70">
            <w:pPr>
              <w:rPr>
                <w:rFonts w:ascii="Calibri" w:hAnsi="Calibri"/>
                <w:sz w:val="20"/>
                <w:szCs w:val="20"/>
              </w:rPr>
            </w:pPr>
            <w:r>
              <w:rPr>
                <w:rFonts w:ascii="Calibri" w:hAnsi="Calibri"/>
                <w:sz w:val="20"/>
                <w:szCs w:val="20"/>
              </w:rPr>
              <w:t>Recurring individuals</w:t>
            </w:r>
          </w:p>
        </w:tc>
        <w:tc>
          <w:tcPr>
            <w:tcW w:w="2682" w:type="dxa"/>
            <w:gridSpan w:val="2"/>
            <w:tcBorders>
              <w:top w:val="nil"/>
              <w:left w:val="nil"/>
              <w:bottom w:val="nil"/>
              <w:right w:val="nil"/>
            </w:tcBorders>
            <w:shd w:val="clear" w:color="auto" w:fill="auto"/>
            <w:noWrap/>
            <w:vAlign w:val="bottom"/>
            <w:hideMark/>
          </w:tcPr>
          <w:p w14:paraId="4696AA1D" w14:textId="27131301" w:rsidR="00322CEC" w:rsidRDefault="00EC6C70">
            <w:pPr>
              <w:rPr>
                <w:rFonts w:ascii="Calibri" w:hAnsi="Calibri"/>
                <w:sz w:val="20"/>
                <w:szCs w:val="20"/>
              </w:rPr>
            </w:pPr>
            <w:r>
              <w:rPr>
                <w:rFonts w:ascii="Calibri" w:hAnsi="Calibri"/>
                <w:sz w:val="20"/>
                <w:szCs w:val="20"/>
              </w:rPr>
              <w:t xml:space="preserve">Recurring </w:t>
            </w:r>
            <w:r w:rsidR="00FF06A4">
              <w:rPr>
                <w:rFonts w:ascii="Calibri" w:hAnsi="Calibri"/>
                <w:sz w:val="20"/>
                <w:szCs w:val="20"/>
              </w:rPr>
              <w:t>individuals</w:t>
            </w:r>
            <w:r w:rsidR="00322CEC">
              <w:rPr>
                <w:rFonts w:ascii="Calibri" w:hAnsi="Calibri"/>
                <w:sz w:val="20"/>
                <w:szCs w:val="20"/>
              </w:rPr>
              <w:t xml:space="preserve"> with fixed effects</w:t>
            </w:r>
          </w:p>
        </w:tc>
      </w:tr>
      <w:tr w:rsidR="00322CEC" w14:paraId="2069B100" w14:textId="77777777" w:rsidTr="00FF06A4">
        <w:trPr>
          <w:trHeight w:val="255"/>
        </w:trPr>
        <w:tc>
          <w:tcPr>
            <w:tcW w:w="1288" w:type="dxa"/>
            <w:tcBorders>
              <w:top w:val="single" w:sz="4" w:space="0" w:color="000000"/>
              <w:left w:val="nil"/>
              <w:bottom w:val="nil"/>
              <w:right w:val="single" w:sz="4" w:space="0" w:color="auto"/>
            </w:tcBorders>
            <w:shd w:val="clear" w:color="auto" w:fill="auto"/>
            <w:noWrap/>
            <w:vAlign w:val="bottom"/>
            <w:hideMark/>
          </w:tcPr>
          <w:p w14:paraId="7A6BC5DD" w14:textId="77777777" w:rsidR="00322CEC" w:rsidRDefault="00322CEC">
            <w:pPr>
              <w:rPr>
                <w:rFonts w:ascii="Calibri" w:hAnsi="Calibri"/>
                <w:sz w:val="20"/>
                <w:szCs w:val="20"/>
              </w:rPr>
            </w:pPr>
            <w:r>
              <w:rPr>
                <w:rFonts w:ascii="Calibri" w:hAnsi="Calibri"/>
                <w:sz w:val="20"/>
                <w:szCs w:val="20"/>
              </w:rPr>
              <w:t> </w:t>
            </w:r>
          </w:p>
        </w:tc>
        <w:tc>
          <w:tcPr>
            <w:tcW w:w="1445" w:type="dxa"/>
            <w:tcBorders>
              <w:top w:val="single" w:sz="4" w:space="0" w:color="000000"/>
              <w:left w:val="single" w:sz="4" w:space="0" w:color="auto"/>
              <w:bottom w:val="nil"/>
              <w:right w:val="nil"/>
            </w:tcBorders>
            <w:shd w:val="clear" w:color="auto" w:fill="auto"/>
            <w:noWrap/>
            <w:vAlign w:val="bottom"/>
            <w:hideMark/>
          </w:tcPr>
          <w:p w14:paraId="1392B183" w14:textId="77777777" w:rsidR="00322CEC" w:rsidRDefault="00322CEC">
            <w:pPr>
              <w:jc w:val="center"/>
              <w:rPr>
                <w:rFonts w:ascii="Calibri" w:hAnsi="Calibri"/>
                <w:sz w:val="20"/>
                <w:szCs w:val="20"/>
              </w:rPr>
            </w:pPr>
            <w:r>
              <w:rPr>
                <w:rFonts w:ascii="Calibri" w:hAnsi="Calibri"/>
                <w:sz w:val="20"/>
                <w:szCs w:val="20"/>
              </w:rPr>
              <w:t>2007 - 2013</w:t>
            </w:r>
          </w:p>
        </w:tc>
        <w:tc>
          <w:tcPr>
            <w:tcW w:w="1446" w:type="dxa"/>
            <w:tcBorders>
              <w:top w:val="single" w:sz="4" w:space="0" w:color="000000"/>
              <w:left w:val="nil"/>
              <w:bottom w:val="nil"/>
              <w:right w:val="single" w:sz="4" w:space="0" w:color="000000"/>
            </w:tcBorders>
            <w:shd w:val="clear" w:color="auto" w:fill="auto"/>
            <w:noWrap/>
            <w:vAlign w:val="bottom"/>
            <w:hideMark/>
          </w:tcPr>
          <w:p w14:paraId="7DB0BCBD" w14:textId="77777777" w:rsidR="00322CEC" w:rsidRDefault="00322CEC">
            <w:pPr>
              <w:jc w:val="center"/>
              <w:rPr>
                <w:rFonts w:ascii="Calibri" w:hAnsi="Calibri"/>
                <w:sz w:val="20"/>
                <w:szCs w:val="20"/>
              </w:rPr>
            </w:pPr>
            <w:r>
              <w:rPr>
                <w:rFonts w:ascii="Calibri" w:hAnsi="Calibri"/>
                <w:sz w:val="20"/>
                <w:szCs w:val="20"/>
              </w:rPr>
              <w:t>2013 - 2017</w:t>
            </w:r>
          </w:p>
        </w:tc>
        <w:tc>
          <w:tcPr>
            <w:tcW w:w="1446" w:type="dxa"/>
            <w:tcBorders>
              <w:top w:val="single" w:sz="4" w:space="0" w:color="000000"/>
              <w:left w:val="nil"/>
              <w:bottom w:val="nil"/>
              <w:right w:val="nil"/>
            </w:tcBorders>
            <w:shd w:val="clear" w:color="auto" w:fill="auto"/>
            <w:noWrap/>
            <w:vAlign w:val="bottom"/>
            <w:hideMark/>
          </w:tcPr>
          <w:p w14:paraId="004589D0" w14:textId="77777777" w:rsidR="00322CEC" w:rsidRDefault="00322CEC">
            <w:pPr>
              <w:jc w:val="center"/>
              <w:rPr>
                <w:rFonts w:ascii="Calibri" w:hAnsi="Calibri"/>
                <w:sz w:val="20"/>
                <w:szCs w:val="20"/>
              </w:rPr>
            </w:pPr>
            <w:r>
              <w:rPr>
                <w:rFonts w:ascii="Calibri" w:hAnsi="Calibri"/>
                <w:sz w:val="20"/>
                <w:szCs w:val="20"/>
              </w:rPr>
              <w:t>2007 - 2013</w:t>
            </w:r>
          </w:p>
        </w:tc>
        <w:tc>
          <w:tcPr>
            <w:tcW w:w="1446" w:type="dxa"/>
            <w:tcBorders>
              <w:top w:val="single" w:sz="4" w:space="0" w:color="000000"/>
              <w:left w:val="nil"/>
              <w:bottom w:val="nil"/>
              <w:right w:val="single" w:sz="4" w:space="0" w:color="000000"/>
            </w:tcBorders>
            <w:shd w:val="clear" w:color="auto" w:fill="auto"/>
            <w:noWrap/>
            <w:vAlign w:val="bottom"/>
            <w:hideMark/>
          </w:tcPr>
          <w:p w14:paraId="06C49A74" w14:textId="77777777" w:rsidR="00322CEC" w:rsidRDefault="00322CEC">
            <w:pPr>
              <w:jc w:val="center"/>
              <w:rPr>
                <w:rFonts w:ascii="Calibri" w:hAnsi="Calibri"/>
                <w:sz w:val="20"/>
                <w:szCs w:val="20"/>
              </w:rPr>
            </w:pPr>
            <w:r>
              <w:rPr>
                <w:rFonts w:ascii="Calibri" w:hAnsi="Calibri"/>
                <w:sz w:val="20"/>
                <w:szCs w:val="20"/>
              </w:rPr>
              <w:t>2013 - 2017</w:t>
            </w:r>
          </w:p>
        </w:tc>
        <w:tc>
          <w:tcPr>
            <w:tcW w:w="1247" w:type="dxa"/>
            <w:tcBorders>
              <w:top w:val="single" w:sz="4" w:space="0" w:color="000000"/>
              <w:left w:val="nil"/>
              <w:bottom w:val="nil"/>
              <w:right w:val="nil"/>
            </w:tcBorders>
            <w:shd w:val="clear" w:color="auto" w:fill="auto"/>
            <w:noWrap/>
            <w:vAlign w:val="bottom"/>
            <w:hideMark/>
          </w:tcPr>
          <w:p w14:paraId="3F65F5DC" w14:textId="77777777" w:rsidR="00322CEC" w:rsidRDefault="00322CEC">
            <w:pPr>
              <w:jc w:val="center"/>
              <w:rPr>
                <w:rFonts w:ascii="Calibri" w:hAnsi="Calibri"/>
                <w:sz w:val="20"/>
                <w:szCs w:val="20"/>
              </w:rPr>
            </w:pPr>
            <w:r>
              <w:rPr>
                <w:rFonts w:ascii="Calibri" w:hAnsi="Calibri"/>
                <w:sz w:val="20"/>
                <w:szCs w:val="20"/>
              </w:rPr>
              <w:t>2007-2013</w:t>
            </w:r>
          </w:p>
        </w:tc>
        <w:tc>
          <w:tcPr>
            <w:tcW w:w="1435" w:type="dxa"/>
            <w:tcBorders>
              <w:top w:val="single" w:sz="4" w:space="0" w:color="000000"/>
              <w:left w:val="nil"/>
              <w:bottom w:val="nil"/>
              <w:right w:val="nil"/>
            </w:tcBorders>
            <w:shd w:val="clear" w:color="auto" w:fill="auto"/>
            <w:noWrap/>
            <w:vAlign w:val="bottom"/>
            <w:hideMark/>
          </w:tcPr>
          <w:p w14:paraId="4595D719" w14:textId="77777777" w:rsidR="00322CEC" w:rsidRDefault="00795E83">
            <w:pPr>
              <w:jc w:val="center"/>
              <w:rPr>
                <w:rFonts w:ascii="Calibri" w:hAnsi="Calibri"/>
                <w:sz w:val="20"/>
                <w:szCs w:val="20"/>
              </w:rPr>
            </w:pPr>
            <w:r>
              <w:rPr>
                <w:rFonts w:ascii="Calibri" w:hAnsi="Calibri"/>
                <w:sz w:val="20"/>
                <w:szCs w:val="20"/>
              </w:rPr>
              <w:t>2013-</w:t>
            </w:r>
            <w:r w:rsidR="00322CEC">
              <w:rPr>
                <w:rFonts w:ascii="Calibri" w:hAnsi="Calibri"/>
                <w:sz w:val="20"/>
                <w:szCs w:val="20"/>
              </w:rPr>
              <w:t>2017</w:t>
            </w:r>
          </w:p>
        </w:tc>
      </w:tr>
      <w:tr w:rsidR="00322CEC" w14:paraId="6B3909BB" w14:textId="77777777" w:rsidTr="00FF06A4">
        <w:trPr>
          <w:trHeight w:val="255"/>
        </w:trPr>
        <w:tc>
          <w:tcPr>
            <w:tcW w:w="1288" w:type="dxa"/>
            <w:tcBorders>
              <w:top w:val="nil"/>
              <w:left w:val="nil"/>
              <w:bottom w:val="nil"/>
              <w:right w:val="single" w:sz="4" w:space="0" w:color="auto"/>
            </w:tcBorders>
            <w:shd w:val="clear" w:color="auto" w:fill="auto"/>
            <w:noWrap/>
            <w:vAlign w:val="bottom"/>
            <w:hideMark/>
          </w:tcPr>
          <w:p w14:paraId="11B81B74" w14:textId="77777777" w:rsidR="00322CEC" w:rsidRDefault="00322CEC">
            <w:pPr>
              <w:rPr>
                <w:rFonts w:ascii="Calibri" w:hAnsi="Calibri"/>
                <w:sz w:val="20"/>
                <w:szCs w:val="20"/>
              </w:rPr>
            </w:pPr>
            <w:r>
              <w:rPr>
                <w:rFonts w:ascii="Calibri" w:hAnsi="Calibri"/>
                <w:sz w:val="20"/>
                <w:szCs w:val="20"/>
              </w:rPr>
              <w:t>VARIABLES</w:t>
            </w:r>
          </w:p>
        </w:tc>
        <w:tc>
          <w:tcPr>
            <w:tcW w:w="1445" w:type="dxa"/>
            <w:tcBorders>
              <w:top w:val="nil"/>
              <w:left w:val="single" w:sz="4" w:space="0" w:color="auto"/>
              <w:bottom w:val="nil"/>
              <w:right w:val="nil"/>
            </w:tcBorders>
            <w:shd w:val="clear" w:color="auto" w:fill="auto"/>
            <w:noWrap/>
            <w:vAlign w:val="bottom"/>
            <w:hideMark/>
          </w:tcPr>
          <w:p w14:paraId="5F01EB6F" w14:textId="77777777" w:rsidR="00322CEC" w:rsidRDefault="00322CEC">
            <w:pPr>
              <w:jc w:val="center"/>
              <w:rPr>
                <w:rFonts w:ascii="Calibri" w:hAnsi="Calibri"/>
                <w:sz w:val="20"/>
                <w:szCs w:val="20"/>
              </w:rPr>
            </w:pPr>
            <w:r>
              <w:rPr>
                <w:rFonts w:ascii="Calibri" w:hAnsi="Calibri"/>
                <w:sz w:val="20"/>
                <w:szCs w:val="20"/>
              </w:rPr>
              <w:t>Net worth</w:t>
            </w:r>
          </w:p>
        </w:tc>
        <w:tc>
          <w:tcPr>
            <w:tcW w:w="1446" w:type="dxa"/>
            <w:tcBorders>
              <w:top w:val="nil"/>
              <w:left w:val="nil"/>
              <w:bottom w:val="nil"/>
              <w:right w:val="single" w:sz="4" w:space="0" w:color="000000"/>
            </w:tcBorders>
            <w:shd w:val="clear" w:color="auto" w:fill="auto"/>
            <w:noWrap/>
            <w:vAlign w:val="bottom"/>
            <w:hideMark/>
          </w:tcPr>
          <w:p w14:paraId="67B1E74D" w14:textId="77777777" w:rsidR="00322CEC" w:rsidRDefault="00322CEC">
            <w:pPr>
              <w:jc w:val="center"/>
              <w:rPr>
                <w:rFonts w:ascii="Calibri" w:hAnsi="Calibri"/>
                <w:sz w:val="20"/>
                <w:szCs w:val="20"/>
              </w:rPr>
            </w:pPr>
            <w:r>
              <w:rPr>
                <w:rFonts w:ascii="Calibri" w:hAnsi="Calibri"/>
                <w:sz w:val="20"/>
                <w:szCs w:val="20"/>
              </w:rPr>
              <w:t>Net worth</w:t>
            </w:r>
          </w:p>
        </w:tc>
        <w:tc>
          <w:tcPr>
            <w:tcW w:w="1446" w:type="dxa"/>
            <w:tcBorders>
              <w:top w:val="nil"/>
              <w:left w:val="nil"/>
              <w:bottom w:val="nil"/>
              <w:right w:val="nil"/>
            </w:tcBorders>
            <w:shd w:val="clear" w:color="auto" w:fill="auto"/>
            <w:noWrap/>
            <w:vAlign w:val="bottom"/>
            <w:hideMark/>
          </w:tcPr>
          <w:p w14:paraId="2F0356FB" w14:textId="77777777" w:rsidR="00322CEC" w:rsidRDefault="00322CEC">
            <w:pPr>
              <w:jc w:val="center"/>
              <w:rPr>
                <w:rFonts w:ascii="Calibri" w:hAnsi="Calibri"/>
                <w:sz w:val="20"/>
                <w:szCs w:val="20"/>
              </w:rPr>
            </w:pPr>
            <w:r>
              <w:rPr>
                <w:rFonts w:ascii="Calibri" w:hAnsi="Calibri"/>
                <w:sz w:val="20"/>
                <w:szCs w:val="20"/>
              </w:rPr>
              <w:t>Net worth</w:t>
            </w:r>
          </w:p>
        </w:tc>
        <w:tc>
          <w:tcPr>
            <w:tcW w:w="1446" w:type="dxa"/>
            <w:tcBorders>
              <w:top w:val="nil"/>
              <w:left w:val="nil"/>
              <w:bottom w:val="nil"/>
              <w:right w:val="single" w:sz="4" w:space="0" w:color="000000"/>
            </w:tcBorders>
            <w:shd w:val="clear" w:color="auto" w:fill="auto"/>
            <w:noWrap/>
            <w:vAlign w:val="bottom"/>
            <w:hideMark/>
          </w:tcPr>
          <w:p w14:paraId="2E2CA524" w14:textId="77777777" w:rsidR="00322CEC" w:rsidRDefault="00322CEC">
            <w:pPr>
              <w:jc w:val="center"/>
              <w:rPr>
                <w:rFonts w:ascii="Calibri" w:hAnsi="Calibri"/>
                <w:sz w:val="20"/>
                <w:szCs w:val="20"/>
              </w:rPr>
            </w:pPr>
            <w:r>
              <w:rPr>
                <w:rFonts w:ascii="Calibri" w:hAnsi="Calibri"/>
                <w:sz w:val="20"/>
                <w:szCs w:val="20"/>
              </w:rPr>
              <w:t>Net worth</w:t>
            </w:r>
          </w:p>
        </w:tc>
        <w:tc>
          <w:tcPr>
            <w:tcW w:w="1247" w:type="dxa"/>
            <w:tcBorders>
              <w:top w:val="nil"/>
              <w:left w:val="nil"/>
              <w:bottom w:val="nil"/>
              <w:right w:val="nil"/>
            </w:tcBorders>
            <w:shd w:val="clear" w:color="auto" w:fill="auto"/>
            <w:noWrap/>
            <w:vAlign w:val="bottom"/>
            <w:hideMark/>
          </w:tcPr>
          <w:p w14:paraId="01C81446" w14:textId="77777777" w:rsidR="00322CEC" w:rsidRDefault="00322CEC">
            <w:pPr>
              <w:jc w:val="center"/>
              <w:rPr>
                <w:rFonts w:ascii="Calibri" w:hAnsi="Calibri"/>
                <w:sz w:val="20"/>
                <w:szCs w:val="20"/>
              </w:rPr>
            </w:pPr>
            <w:r>
              <w:rPr>
                <w:rFonts w:ascii="Calibri" w:hAnsi="Calibri"/>
                <w:sz w:val="20"/>
                <w:szCs w:val="20"/>
              </w:rPr>
              <w:t>Net worth</w:t>
            </w:r>
          </w:p>
        </w:tc>
        <w:tc>
          <w:tcPr>
            <w:tcW w:w="1435" w:type="dxa"/>
            <w:tcBorders>
              <w:top w:val="nil"/>
              <w:left w:val="nil"/>
              <w:bottom w:val="nil"/>
              <w:right w:val="nil"/>
            </w:tcBorders>
            <w:shd w:val="clear" w:color="auto" w:fill="auto"/>
            <w:noWrap/>
            <w:vAlign w:val="bottom"/>
            <w:hideMark/>
          </w:tcPr>
          <w:p w14:paraId="73BE6BC3" w14:textId="77777777" w:rsidR="00322CEC" w:rsidRDefault="00322CEC">
            <w:pPr>
              <w:jc w:val="center"/>
              <w:rPr>
                <w:rFonts w:ascii="Calibri" w:hAnsi="Calibri"/>
                <w:sz w:val="20"/>
                <w:szCs w:val="20"/>
              </w:rPr>
            </w:pPr>
            <w:r>
              <w:rPr>
                <w:rFonts w:ascii="Calibri" w:hAnsi="Calibri"/>
                <w:sz w:val="20"/>
                <w:szCs w:val="20"/>
              </w:rPr>
              <w:t>Net worth</w:t>
            </w:r>
          </w:p>
        </w:tc>
      </w:tr>
      <w:tr w:rsidR="00322CEC" w14:paraId="56B0846D" w14:textId="77777777" w:rsidTr="00FF06A4">
        <w:trPr>
          <w:trHeight w:val="255"/>
        </w:trPr>
        <w:tc>
          <w:tcPr>
            <w:tcW w:w="1288" w:type="dxa"/>
            <w:tcBorders>
              <w:top w:val="single" w:sz="4" w:space="0" w:color="000000"/>
              <w:left w:val="nil"/>
              <w:bottom w:val="nil"/>
              <w:right w:val="single" w:sz="4" w:space="0" w:color="auto"/>
            </w:tcBorders>
            <w:shd w:val="clear" w:color="auto" w:fill="auto"/>
            <w:noWrap/>
            <w:vAlign w:val="bottom"/>
            <w:hideMark/>
          </w:tcPr>
          <w:p w14:paraId="06373F73" w14:textId="77777777" w:rsidR="00322CEC" w:rsidRDefault="00322CEC">
            <w:pPr>
              <w:rPr>
                <w:rFonts w:ascii="Calibri" w:hAnsi="Calibri"/>
                <w:sz w:val="20"/>
                <w:szCs w:val="20"/>
              </w:rPr>
            </w:pPr>
            <w:r>
              <w:rPr>
                <w:rFonts w:ascii="Calibri" w:hAnsi="Calibri"/>
                <w:sz w:val="20"/>
                <w:szCs w:val="20"/>
              </w:rPr>
              <w:t> </w:t>
            </w:r>
          </w:p>
        </w:tc>
        <w:tc>
          <w:tcPr>
            <w:tcW w:w="1445" w:type="dxa"/>
            <w:tcBorders>
              <w:top w:val="single" w:sz="4" w:space="0" w:color="000000"/>
              <w:left w:val="single" w:sz="4" w:space="0" w:color="auto"/>
              <w:bottom w:val="nil"/>
              <w:right w:val="nil"/>
            </w:tcBorders>
            <w:shd w:val="clear" w:color="auto" w:fill="auto"/>
            <w:noWrap/>
            <w:vAlign w:val="bottom"/>
            <w:hideMark/>
          </w:tcPr>
          <w:p w14:paraId="1089E3A4" w14:textId="77777777" w:rsidR="00322CEC" w:rsidRDefault="00322CEC">
            <w:pPr>
              <w:jc w:val="center"/>
              <w:rPr>
                <w:rFonts w:ascii="Calibri" w:hAnsi="Calibri"/>
                <w:sz w:val="20"/>
                <w:szCs w:val="20"/>
              </w:rPr>
            </w:pPr>
            <w:r>
              <w:rPr>
                <w:rFonts w:ascii="Calibri" w:hAnsi="Calibri"/>
                <w:sz w:val="20"/>
                <w:szCs w:val="20"/>
              </w:rPr>
              <w:t> </w:t>
            </w:r>
          </w:p>
        </w:tc>
        <w:tc>
          <w:tcPr>
            <w:tcW w:w="1446" w:type="dxa"/>
            <w:tcBorders>
              <w:top w:val="single" w:sz="4" w:space="0" w:color="000000"/>
              <w:left w:val="nil"/>
              <w:bottom w:val="nil"/>
              <w:right w:val="single" w:sz="4" w:space="0" w:color="000000"/>
            </w:tcBorders>
            <w:shd w:val="clear" w:color="auto" w:fill="auto"/>
            <w:noWrap/>
            <w:vAlign w:val="bottom"/>
            <w:hideMark/>
          </w:tcPr>
          <w:p w14:paraId="14EEBB49" w14:textId="77777777" w:rsidR="00322CEC" w:rsidRDefault="00322CEC">
            <w:pPr>
              <w:jc w:val="center"/>
              <w:rPr>
                <w:rFonts w:ascii="Calibri" w:hAnsi="Calibri"/>
                <w:sz w:val="20"/>
                <w:szCs w:val="20"/>
              </w:rPr>
            </w:pPr>
            <w:r>
              <w:rPr>
                <w:rFonts w:ascii="Calibri" w:hAnsi="Calibri"/>
                <w:sz w:val="20"/>
                <w:szCs w:val="20"/>
              </w:rPr>
              <w:t> </w:t>
            </w:r>
          </w:p>
        </w:tc>
        <w:tc>
          <w:tcPr>
            <w:tcW w:w="1446" w:type="dxa"/>
            <w:tcBorders>
              <w:top w:val="single" w:sz="4" w:space="0" w:color="000000"/>
              <w:left w:val="nil"/>
              <w:bottom w:val="nil"/>
              <w:right w:val="nil"/>
            </w:tcBorders>
            <w:shd w:val="clear" w:color="auto" w:fill="auto"/>
            <w:noWrap/>
            <w:vAlign w:val="bottom"/>
            <w:hideMark/>
          </w:tcPr>
          <w:p w14:paraId="2593958B" w14:textId="77777777" w:rsidR="00322CEC" w:rsidRDefault="00322CEC">
            <w:pPr>
              <w:jc w:val="center"/>
              <w:rPr>
                <w:rFonts w:ascii="Calibri" w:hAnsi="Calibri"/>
                <w:sz w:val="20"/>
                <w:szCs w:val="20"/>
              </w:rPr>
            </w:pPr>
            <w:r>
              <w:rPr>
                <w:rFonts w:ascii="Calibri" w:hAnsi="Calibri"/>
                <w:sz w:val="20"/>
                <w:szCs w:val="20"/>
              </w:rPr>
              <w:t> </w:t>
            </w:r>
          </w:p>
        </w:tc>
        <w:tc>
          <w:tcPr>
            <w:tcW w:w="1446" w:type="dxa"/>
            <w:tcBorders>
              <w:top w:val="single" w:sz="4" w:space="0" w:color="000000"/>
              <w:left w:val="nil"/>
              <w:bottom w:val="nil"/>
              <w:right w:val="single" w:sz="4" w:space="0" w:color="000000"/>
            </w:tcBorders>
            <w:shd w:val="clear" w:color="auto" w:fill="auto"/>
            <w:noWrap/>
            <w:vAlign w:val="bottom"/>
            <w:hideMark/>
          </w:tcPr>
          <w:p w14:paraId="29DCCDEA" w14:textId="77777777" w:rsidR="00322CEC" w:rsidRDefault="00322CEC">
            <w:pPr>
              <w:jc w:val="center"/>
              <w:rPr>
                <w:rFonts w:ascii="Calibri" w:hAnsi="Calibri"/>
                <w:sz w:val="20"/>
                <w:szCs w:val="20"/>
              </w:rPr>
            </w:pPr>
            <w:r>
              <w:rPr>
                <w:rFonts w:ascii="Calibri" w:hAnsi="Calibri"/>
                <w:sz w:val="20"/>
                <w:szCs w:val="20"/>
              </w:rPr>
              <w:t> </w:t>
            </w:r>
          </w:p>
        </w:tc>
        <w:tc>
          <w:tcPr>
            <w:tcW w:w="1247" w:type="dxa"/>
            <w:tcBorders>
              <w:top w:val="single" w:sz="4" w:space="0" w:color="000000"/>
              <w:left w:val="nil"/>
              <w:bottom w:val="nil"/>
              <w:right w:val="nil"/>
            </w:tcBorders>
            <w:shd w:val="clear" w:color="auto" w:fill="auto"/>
            <w:noWrap/>
            <w:vAlign w:val="bottom"/>
            <w:hideMark/>
          </w:tcPr>
          <w:p w14:paraId="16D44A60" w14:textId="77777777" w:rsidR="00322CEC" w:rsidRDefault="00322CEC">
            <w:pPr>
              <w:jc w:val="center"/>
              <w:rPr>
                <w:rFonts w:ascii="Calibri" w:hAnsi="Calibri"/>
                <w:sz w:val="20"/>
                <w:szCs w:val="20"/>
              </w:rPr>
            </w:pPr>
            <w:r>
              <w:rPr>
                <w:rFonts w:ascii="Calibri" w:hAnsi="Calibri"/>
                <w:sz w:val="20"/>
                <w:szCs w:val="20"/>
              </w:rPr>
              <w:t> </w:t>
            </w:r>
          </w:p>
        </w:tc>
        <w:tc>
          <w:tcPr>
            <w:tcW w:w="1435" w:type="dxa"/>
            <w:tcBorders>
              <w:top w:val="single" w:sz="4" w:space="0" w:color="000000"/>
              <w:left w:val="nil"/>
              <w:bottom w:val="nil"/>
              <w:right w:val="nil"/>
            </w:tcBorders>
            <w:shd w:val="clear" w:color="auto" w:fill="auto"/>
            <w:noWrap/>
            <w:vAlign w:val="bottom"/>
            <w:hideMark/>
          </w:tcPr>
          <w:p w14:paraId="6935F979" w14:textId="77777777" w:rsidR="00322CEC" w:rsidRDefault="00322CEC">
            <w:pPr>
              <w:jc w:val="center"/>
              <w:rPr>
                <w:rFonts w:ascii="Calibri" w:hAnsi="Calibri"/>
                <w:sz w:val="20"/>
                <w:szCs w:val="20"/>
              </w:rPr>
            </w:pPr>
            <w:r>
              <w:rPr>
                <w:rFonts w:ascii="Calibri" w:hAnsi="Calibri"/>
                <w:sz w:val="20"/>
                <w:szCs w:val="20"/>
              </w:rPr>
              <w:t> </w:t>
            </w:r>
          </w:p>
        </w:tc>
      </w:tr>
      <w:tr w:rsidR="00322CEC" w:rsidRPr="001F27DF" w14:paraId="2C2D03C1" w14:textId="77777777" w:rsidTr="00FF06A4">
        <w:trPr>
          <w:trHeight w:val="255"/>
        </w:trPr>
        <w:tc>
          <w:tcPr>
            <w:tcW w:w="1288" w:type="dxa"/>
            <w:tcBorders>
              <w:top w:val="nil"/>
              <w:left w:val="nil"/>
              <w:bottom w:val="nil"/>
              <w:right w:val="single" w:sz="4" w:space="0" w:color="auto"/>
            </w:tcBorders>
            <w:shd w:val="clear" w:color="auto" w:fill="auto"/>
            <w:noWrap/>
            <w:vAlign w:val="bottom"/>
            <w:hideMark/>
          </w:tcPr>
          <w:p w14:paraId="4CD531E6" w14:textId="77777777" w:rsidR="00322CEC" w:rsidRDefault="00322CEC">
            <w:pPr>
              <w:rPr>
                <w:rFonts w:ascii="Calibri" w:hAnsi="Calibri"/>
                <w:sz w:val="20"/>
                <w:szCs w:val="20"/>
              </w:rPr>
            </w:pPr>
            <w:r>
              <w:rPr>
                <w:rFonts w:ascii="Calibri" w:hAnsi="Calibri"/>
                <w:sz w:val="20"/>
                <w:szCs w:val="20"/>
              </w:rPr>
              <w:t>DID</w:t>
            </w:r>
          </w:p>
        </w:tc>
        <w:tc>
          <w:tcPr>
            <w:tcW w:w="1445" w:type="dxa"/>
            <w:tcBorders>
              <w:top w:val="nil"/>
              <w:left w:val="single" w:sz="4" w:space="0" w:color="auto"/>
              <w:bottom w:val="nil"/>
              <w:right w:val="nil"/>
            </w:tcBorders>
            <w:shd w:val="clear" w:color="auto" w:fill="auto"/>
            <w:noWrap/>
            <w:vAlign w:val="bottom"/>
            <w:hideMark/>
          </w:tcPr>
          <w:p w14:paraId="29E81867" w14:textId="77777777" w:rsidR="00322CEC" w:rsidRDefault="00322CEC" w:rsidP="00795E83">
            <w:pPr>
              <w:jc w:val="center"/>
              <w:rPr>
                <w:rFonts w:ascii="Calibri" w:hAnsi="Calibri"/>
                <w:sz w:val="20"/>
                <w:szCs w:val="20"/>
              </w:rPr>
            </w:pPr>
            <w:r>
              <w:rPr>
                <w:rFonts w:ascii="Calibri" w:hAnsi="Calibri"/>
                <w:sz w:val="20"/>
                <w:szCs w:val="20"/>
              </w:rPr>
              <w:t>-22,284</w:t>
            </w:r>
          </w:p>
        </w:tc>
        <w:tc>
          <w:tcPr>
            <w:tcW w:w="1446" w:type="dxa"/>
            <w:tcBorders>
              <w:top w:val="nil"/>
              <w:left w:val="nil"/>
              <w:bottom w:val="nil"/>
              <w:right w:val="single" w:sz="4" w:space="0" w:color="000000"/>
            </w:tcBorders>
            <w:shd w:val="clear" w:color="auto" w:fill="auto"/>
            <w:noWrap/>
            <w:vAlign w:val="bottom"/>
            <w:hideMark/>
          </w:tcPr>
          <w:p w14:paraId="47FCE4B6" w14:textId="77777777" w:rsidR="00322CEC" w:rsidRDefault="00322CEC" w:rsidP="00795E83">
            <w:pPr>
              <w:jc w:val="center"/>
              <w:rPr>
                <w:rFonts w:ascii="Calibri" w:hAnsi="Calibri"/>
                <w:sz w:val="20"/>
                <w:szCs w:val="20"/>
              </w:rPr>
            </w:pPr>
            <w:r>
              <w:rPr>
                <w:rFonts w:ascii="Calibri" w:hAnsi="Calibri"/>
                <w:sz w:val="20"/>
                <w:szCs w:val="20"/>
              </w:rPr>
              <w:t>3,935</w:t>
            </w:r>
          </w:p>
        </w:tc>
        <w:tc>
          <w:tcPr>
            <w:tcW w:w="1446" w:type="dxa"/>
            <w:tcBorders>
              <w:top w:val="nil"/>
              <w:left w:val="nil"/>
              <w:bottom w:val="nil"/>
              <w:right w:val="nil"/>
            </w:tcBorders>
            <w:shd w:val="clear" w:color="auto" w:fill="auto"/>
            <w:noWrap/>
            <w:vAlign w:val="bottom"/>
            <w:hideMark/>
          </w:tcPr>
          <w:p w14:paraId="4BDEE3EC" w14:textId="77777777" w:rsidR="00322CEC" w:rsidRDefault="00322CEC" w:rsidP="00795E83">
            <w:pPr>
              <w:jc w:val="center"/>
              <w:rPr>
                <w:rFonts w:ascii="Calibri" w:hAnsi="Calibri"/>
                <w:sz w:val="20"/>
                <w:szCs w:val="20"/>
              </w:rPr>
            </w:pPr>
            <w:commentRangeStart w:id="44"/>
            <w:r>
              <w:rPr>
                <w:rFonts w:ascii="Calibri" w:hAnsi="Calibri"/>
                <w:sz w:val="20"/>
                <w:szCs w:val="20"/>
              </w:rPr>
              <w:t>-48,24</w:t>
            </w:r>
            <w:r w:rsidR="00795E83">
              <w:rPr>
                <w:rFonts w:ascii="Calibri" w:hAnsi="Calibri"/>
                <w:sz w:val="20"/>
                <w:szCs w:val="20"/>
              </w:rPr>
              <w:t>7</w:t>
            </w:r>
            <w:r>
              <w:rPr>
                <w:rFonts w:ascii="Calibri" w:hAnsi="Calibri"/>
                <w:sz w:val="20"/>
                <w:szCs w:val="20"/>
              </w:rPr>
              <w:t>**</w:t>
            </w:r>
          </w:p>
        </w:tc>
        <w:tc>
          <w:tcPr>
            <w:tcW w:w="1446" w:type="dxa"/>
            <w:tcBorders>
              <w:top w:val="nil"/>
              <w:left w:val="nil"/>
              <w:bottom w:val="nil"/>
              <w:right w:val="single" w:sz="4" w:space="0" w:color="000000"/>
            </w:tcBorders>
            <w:shd w:val="clear" w:color="auto" w:fill="auto"/>
            <w:noWrap/>
            <w:vAlign w:val="bottom"/>
            <w:hideMark/>
          </w:tcPr>
          <w:p w14:paraId="40DAAB5A" w14:textId="77777777" w:rsidR="00322CEC" w:rsidRDefault="00322CEC" w:rsidP="00795E83">
            <w:pPr>
              <w:jc w:val="center"/>
              <w:rPr>
                <w:rFonts w:ascii="Calibri" w:hAnsi="Calibri"/>
                <w:sz w:val="20"/>
                <w:szCs w:val="20"/>
              </w:rPr>
            </w:pPr>
            <w:r>
              <w:rPr>
                <w:rFonts w:ascii="Calibri" w:hAnsi="Calibri"/>
                <w:sz w:val="20"/>
                <w:szCs w:val="20"/>
              </w:rPr>
              <w:t>25,871</w:t>
            </w:r>
          </w:p>
        </w:tc>
        <w:tc>
          <w:tcPr>
            <w:tcW w:w="1247" w:type="dxa"/>
            <w:tcBorders>
              <w:top w:val="nil"/>
              <w:left w:val="nil"/>
              <w:bottom w:val="nil"/>
              <w:right w:val="nil"/>
            </w:tcBorders>
            <w:shd w:val="clear" w:color="auto" w:fill="auto"/>
            <w:noWrap/>
            <w:vAlign w:val="bottom"/>
            <w:hideMark/>
          </w:tcPr>
          <w:p w14:paraId="1FEC74A3" w14:textId="77777777" w:rsidR="00322CEC" w:rsidRPr="001F27DF" w:rsidRDefault="00322CEC">
            <w:pPr>
              <w:jc w:val="center"/>
              <w:rPr>
                <w:rFonts w:ascii="Calibri" w:hAnsi="Calibri"/>
                <w:sz w:val="20"/>
                <w:szCs w:val="20"/>
                <w:highlight w:val="yellow"/>
                <w:rPrChange w:id="45" w:author="Simon ter Meulen" w:date="2019-01-25T10:54:00Z">
                  <w:rPr>
                    <w:rFonts w:ascii="Calibri" w:hAnsi="Calibri"/>
                    <w:sz w:val="20"/>
                    <w:szCs w:val="20"/>
                  </w:rPr>
                </w:rPrChange>
              </w:rPr>
            </w:pPr>
            <w:r w:rsidRPr="001F27DF">
              <w:rPr>
                <w:rFonts w:ascii="Calibri" w:hAnsi="Calibri"/>
                <w:sz w:val="20"/>
                <w:szCs w:val="20"/>
                <w:highlight w:val="yellow"/>
                <w:rPrChange w:id="46" w:author="Simon ter Meulen" w:date="2019-01-25T10:54:00Z">
                  <w:rPr>
                    <w:rFonts w:ascii="Calibri" w:hAnsi="Calibri"/>
                    <w:sz w:val="20"/>
                    <w:szCs w:val="20"/>
                  </w:rPr>
                </w:rPrChange>
              </w:rPr>
              <w:t>-43,975***</w:t>
            </w:r>
          </w:p>
        </w:tc>
        <w:tc>
          <w:tcPr>
            <w:tcW w:w="1435" w:type="dxa"/>
            <w:tcBorders>
              <w:top w:val="nil"/>
              <w:left w:val="nil"/>
              <w:bottom w:val="nil"/>
              <w:right w:val="nil"/>
            </w:tcBorders>
            <w:shd w:val="clear" w:color="auto" w:fill="auto"/>
            <w:noWrap/>
            <w:vAlign w:val="bottom"/>
            <w:hideMark/>
          </w:tcPr>
          <w:p w14:paraId="4D435BFE" w14:textId="77777777" w:rsidR="00322CEC" w:rsidRPr="001F27DF" w:rsidRDefault="00322CEC">
            <w:pPr>
              <w:jc w:val="center"/>
              <w:rPr>
                <w:rFonts w:ascii="Calibri" w:hAnsi="Calibri"/>
                <w:sz w:val="20"/>
                <w:szCs w:val="20"/>
                <w:highlight w:val="yellow"/>
                <w:rPrChange w:id="47" w:author="Simon ter Meulen" w:date="2019-01-25T10:54:00Z">
                  <w:rPr>
                    <w:rFonts w:ascii="Calibri" w:hAnsi="Calibri"/>
                    <w:sz w:val="20"/>
                    <w:szCs w:val="20"/>
                  </w:rPr>
                </w:rPrChange>
              </w:rPr>
            </w:pPr>
            <w:r w:rsidRPr="001F27DF">
              <w:rPr>
                <w:rFonts w:ascii="Calibri" w:hAnsi="Calibri"/>
                <w:sz w:val="20"/>
                <w:szCs w:val="20"/>
                <w:highlight w:val="yellow"/>
                <w:rPrChange w:id="48" w:author="Simon ter Meulen" w:date="2019-01-25T10:54:00Z">
                  <w:rPr>
                    <w:rFonts w:ascii="Calibri" w:hAnsi="Calibri"/>
                    <w:sz w:val="20"/>
                    <w:szCs w:val="20"/>
                  </w:rPr>
                </w:rPrChange>
              </w:rPr>
              <w:t>24,245**</w:t>
            </w:r>
            <w:commentRangeEnd w:id="44"/>
            <w:r w:rsidR="00FD5121">
              <w:rPr>
                <w:rStyle w:val="CommentReference"/>
                <w:rFonts w:cs="Mangal"/>
              </w:rPr>
              <w:commentReference w:id="44"/>
            </w:r>
          </w:p>
        </w:tc>
      </w:tr>
      <w:tr w:rsidR="00322CEC" w14:paraId="4A205EF4" w14:textId="77777777" w:rsidTr="00FF06A4">
        <w:trPr>
          <w:trHeight w:val="255"/>
        </w:trPr>
        <w:tc>
          <w:tcPr>
            <w:tcW w:w="1288" w:type="dxa"/>
            <w:tcBorders>
              <w:top w:val="nil"/>
              <w:left w:val="nil"/>
              <w:bottom w:val="nil"/>
              <w:right w:val="single" w:sz="4" w:space="0" w:color="auto"/>
            </w:tcBorders>
            <w:shd w:val="clear" w:color="auto" w:fill="auto"/>
            <w:noWrap/>
            <w:vAlign w:val="bottom"/>
            <w:hideMark/>
          </w:tcPr>
          <w:p w14:paraId="55F5CCD7" w14:textId="77777777" w:rsidR="00322CEC" w:rsidRDefault="00322CEC">
            <w:pPr>
              <w:rPr>
                <w:rFonts w:ascii="Calibri" w:hAnsi="Calibri"/>
                <w:sz w:val="20"/>
                <w:szCs w:val="20"/>
              </w:rPr>
            </w:pPr>
          </w:p>
        </w:tc>
        <w:tc>
          <w:tcPr>
            <w:tcW w:w="1445" w:type="dxa"/>
            <w:tcBorders>
              <w:top w:val="nil"/>
              <w:left w:val="single" w:sz="4" w:space="0" w:color="auto"/>
              <w:bottom w:val="nil"/>
              <w:right w:val="nil"/>
            </w:tcBorders>
            <w:shd w:val="clear" w:color="auto" w:fill="auto"/>
            <w:noWrap/>
            <w:vAlign w:val="bottom"/>
            <w:hideMark/>
          </w:tcPr>
          <w:p w14:paraId="51C04A1E" w14:textId="77777777" w:rsidR="00322CEC" w:rsidRDefault="00322CEC" w:rsidP="00795E83">
            <w:pPr>
              <w:jc w:val="center"/>
              <w:rPr>
                <w:rFonts w:ascii="Calibri" w:hAnsi="Calibri"/>
                <w:sz w:val="20"/>
                <w:szCs w:val="20"/>
              </w:rPr>
            </w:pPr>
            <w:r>
              <w:rPr>
                <w:rFonts w:ascii="Calibri" w:hAnsi="Calibri"/>
                <w:sz w:val="20"/>
                <w:szCs w:val="20"/>
              </w:rPr>
              <w:t>(14,351)</w:t>
            </w:r>
          </w:p>
        </w:tc>
        <w:tc>
          <w:tcPr>
            <w:tcW w:w="1446" w:type="dxa"/>
            <w:tcBorders>
              <w:top w:val="nil"/>
              <w:left w:val="nil"/>
              <w:bottom w:val="nil"/>
              <w:right w:val="single" w:sz="4" w:space="0" w:color="000000"/>
            </w:tcBorders>
            <w:shd w:val="clear" w:color="auto" w:fill="auto"/>
            <w:noWrap/>
            <w:vAlign w:val="bottom"/>
            <w:hideMark/>
          </w:tcPr>
          <w:p w14:paraId="58E83DF5" w14:textId="77777777" w:rsidR="00322CEC" w:rsidRDefault="00795E83" w:rsidP="00795E83">
            <w:pPr>
              <w:jc w:val="center"/>
              <w:rPr>
                <w:rFonts w:ascii="Calibri" w:hAnsi="Calibri"/>
                <w:sz w:val="20"/>
                <w:szCs w:val="20"/>
              </w:rPr>
            </w:pPr>
            <w:r>
              <w:rPr>
                <w:rFonts w:ascii="Calibri" w:hAnsi="Calibri"/>
                <w:sz w:val="20"/>
                <w:szCs w:val="20"/>
              </w:rPr>
              <w:t>(13,528</w:t>
            </w:r>
            <w:r w:rsidR="00322CEC">
              <w:rPr>
                <w:rFonts w:ascii="Calibri" w:hAnsi="Calibri"/>
                <w:sz w:val="20"/>
                <w:szCs w:val="20"/>
              </w:rPr>
              <w:t>)</w:t>
            </w:r>
          </w:p>
        </w:tc>
        <w:tc>
          <w:tcPr>
            <w:tcW w:w="1446" w:type="dxa"/>
            <w:tcBorders>
              <w:top w:val="nil"/>
              <w:left w:val="nil"/>
              <w:bottom w:val="nil"/>
              <w:right w:val="nil"/>
            </w:tcBorders>
            <w:shd w:val="clear" w:color="auto" w:fill="auto"/>
            <w:noWrap/>
            <w:vAlign w:val="bottom"/>
            <w:hideMark/>
          </w:tcPr>
          <w:p w14:paraId="609DD0C5" w14:textId="77777777" w:rsidR="00322CEC" w:rsidRDefault="00322CEC" w:rsidP="00795E83">
            <w:pPr>
              <w:jc w:val="center"/>
              <w:rPr>
                <w:rFonts w:ascii="Calibri" w:hAnsi="Calibri"/>
                <w:sz w:val="20"/>
                <w:szCs w:val="20"/>
              </w:rPr>
            </w:pPr>
            <w:r>
              <w:rPr>
                <w:rFonts w:ascii="Calibri" w:hAnsi="Calibri"/>
                <w:sz w:val="20"/>
                <w:szCs w:val="20"/>
              </w:rPr>
              <w:t>(20,6</w:t>
            </w:r>
            <w:r w:rsidR="00795E83">
              <w:rPr>
                <w:rFonts w:ascii="Calibri" w:hAnsi="Calibri"/>
                <w:sz w:val="20"/>
                <w:szCs w:val="20"/>
              </w:rPr>
              <w:t>40</w:t>
            </w:r>
            <w:r>
              <w:rPr>
                <w:rFonts w:ascii="Calibri" w:hAnsi="Calibri"/>
                <w:sz w:val="20"/>
                <w:szCs w:val="20"/>
              </w:rPr>
              <w:t>)</w:t>
            </w:r>
          </w:p>
        </w:tc>
        <w:tc>
          <w:tcPr>
            <w:tcW w:w="1446" w:type="dxa"/>
            <w:tcBorders>
              <w:top w:val="nil"/>
              <w:left w:val="nil"/>
              <w:bottom w:val="nil"/>
              <w:right w:val="single" w:sz="4" w:space="0" w:color="000000"/>
            </w:tcBorders>
            <w:shd w:val="clear" w:color="auto" w:fill="auto"/>
            <w:noWrap/>
            <w:vAlign w:val="bottom"/>
            <w:hideMark/>
          </w:tcPr>
          <w:p w14:paraId="215EFD92" w14:textId="77777777" w:rsidR="00322CEC" w:rsidRDefault="00322CEC" w:rsidP="00795E83">
            <w:pPr>
              <w:jc w:val="center"/>
              <w:rPr>
                <w:rFonts w:ascii="Calibri" w:hAnsi="Calibri"/>
                <w:sz w:val="20"/>
                <w:szCs w:val="20"/>
              </w:rPr>
            </w:pPr>
            <w:r>
              <w:rPr>
                <w:rFonts w:ascii="Calibri" w:hAnsi="Calibri"/>
                <w:sz w:val="20"/>
                <w:szCs w:val="20"/>
              </w:rPr>
              <w:t>(19,90</w:t>
            </w:r>
            <w:r w:rsidR="00795E83">
              <w:rPr>
                <w:rFonts w:ascii="Calibri" w:hAnsi="Calibri"/>
                <w:sz w:val="20"/>
                <w:szCs w:val="20"/>
              </w:rPr>
              <w:t>6</w:t>
            </w:r>
            <w:r>
              <w:rPr>
                <w:rFonts w:ascii="Calibri" w:hAnsi="Calibri"/>
                <w:sz w:val="20"/>
                <w:szCs w:val="20"/>
              </w:rPr>
              <w:t>)</w:t>
            </w:r>
          </w:p>
        </w:tc>
        <w:tc>
          <w:tcPr>
            <w:tcW w:w="1247" w:type="dxa"/>
            <w:tcBorders>
              <w:top w:val="nil"/>
              <w:left w:val="nil"/>
              <w:bottom w:val="nil"/>
              <w:right w:val="nil"/>
            </w:tcBorders>
            <w:shd w:val="clear" w:color="auto" w:fill="auto"/>
            <w:noWrap/>
            <w:vAlign w:val="bottom"/>
            <w:hideMark/>
          </w:tcPr>
          <w:p w14:paraId="54328202" w14:textId="77777777" w:rsidR="00322CEC" w:rsidRDefault="00322CEC">
            <w:pPr>
              <w:jc w:val="center"/>
              <w:rPr>
                <w:rFonts w:ascii="Calibri" w:hAnsi="Calibri"/>
                <w:sz w:val="20"/>
                <w:szCs w:val="20"/>
              </w:rPr>
            </w:pPr>
            <w:r>
              <w:rPr>
                <w:rFonts w:ascii="Calibri" w:hAnsi="Calibri"/>
                <w:sz w:val="20"/>
                <w:szCs w:val="20"/>
              </w:rPr>
              <w:t>(15,888)</w:t>
            </w:r>
          </w:p>
        </w:tc>
        <w:tc>
          <w:tcPr>
            <w:tcW w:w="1435" w:type="dxa"/>
            <w:tcBorders>
              <w:top w:val="nil"/>
              <w:left w:val="nil"/>
              <w:bottom w:val="nil"/>
              <w:right w:val="nil"/>
            </w:tcBorders>
            <w:shd w:val="clear" w:color="auto" w:fill="auto"/>
            <w:noWrap/>
            <w:vAlign w:val="bottom"/>
            <w:hideMark/>
          </w:tcPr>
          <w:p w14:paraId="30B27ADE" w14:textId="77777777" w:rsidR="00322CEC" w:rsidRDefault="00322CEC">
            <w:pPr>
              <w:jc w:val="center"/>
              <w:rPr>
                <w:rFonts w:ascii="Calibri" w:hAnsi="Calibri"/>
                <w:sz w:val="20"/>
                <w:szCs w:val="20"/>
              </w:rPr>
            </w:pPr>
            <w:r>
              <w:rPr>
                <w:rFonts w:ascii="Calibri" w:hAnsi="Calibri"/>
                <w:sz w:val="20"/>
                <w:szCs w:val="20"/>
              </w:rPr>
              <w:t>(9,486)</w:t>
            </w:r>
          </w:p>
        </w:tc>
      </w:tr>
      <w:tr w:rsidR="00322CEC" w14:paraId="64E5EE58" w14:textId="77777777" w:rsidTr="00FF06A4">
        <w:trPr>
          <w:trHeight w:val="255"/>
        </w:trPr>
        <w:tc>
          <w:tcPr>
            <w:tcW w:w="1288" w:type="dxa"/>
            <w:tcBorders>
              <w:top w:val="nil"/>
              <w:left w:val="nil"/>
              <w:bottom w:val="nil"/>
              <w:right w:val="single" w:sz="4" w:space="0" w:color="auto"/>
            </w:tcBorders>
            <w:shd w:val="clear" w:color="auto" w:fill="auto"/>
            <w:noWrap/>
            <w:vAlign w:val="bottom"/>
            <w:hideMark/>
          </w:tcPr>
          <w:p w14:paraId="56E79B58" w14:textId="77777777" w:rsidR="00322CEC" w:rsidRDefault="00322CEC">
            <w:pPr>
              <w:rPr>
                <w:rFonts w:ascii="Calibri" w:hAnsi="Calibri"/>
                <w:sz w:val="20"/>
                <w:szCs w:val="20"/>
              </w:rPr>
            </w:pPr>
            <w:r>
              <w:rPr>
                <w:rFonts w:ascii="Calibri" w:hAnsi="Calibri"/>
                <w:sz w:val="20"/>
                <w:szCs w:val="20"/>
              </w:rPr>
              <w:t>time</w:t>
            </w:r>
          </w:p>
        </w:tc>
        <w:tc>
          <w:tcPr>
            <w:tcW w:w="1445" w:type="dxa"/>
            <w:tcBorders>
              <w:top w:val="nil"/>
              <w:left w:val="single" w:sz="4" w:space="0" w:color="auto"/>
              <w:bottom w:val="nil"/>
              <w:right w:val="nil"/>
            </w:tcBorders>
            <w:shd w:val="clear" w:color="auto" w:fill="auto"/>
            <w:noWrap/>
            <w:vAlign w:val="bottom"/>
            <w:hideMark/>
          </w:tcPr>
          <w:p w14:paraId="0E3F5D9B" w14:textId="77777777" w:rsidR="00322CEC" w:rsidRDefault="00322CEC" w:rsidP="00795E83">
            <w:pPr>
              <w:jc w:val="center"/>
              <w:rPr>
                <w:rFonts w:ascii="Calibri" w:hAnsi="Calibri"/>
                <w:sz w:val="20"/>
                <w:szCs w:val="20"/>
              </w:rPr>
            </w:pPr>
            <w:r>
              <w:rPr>
                <w:rFonts w:ascii="Calibri" w:hAnsi="Calibri"/>
                <w:sz w:val="20"/>
                <w:szCs w:val="20"/>
              </w:rPr>
              <w:t>3,53</w:t>
            </w:r>
            <w:r w:rsidR="00795E83">
              <w:rPr>
                <w:rFonts w:ascii="Calibri" w:hAnsi="Calibri"/>
                <w:sz w:val="20"/>
                <w:szCs w:val="20"/>
              </w:rPr>
              <w:t>4</w:t>
            </w:r>
          </w:p>
        </w:tc>
        <w:tc>
          <w:tcPr>
            <w:tcW w:w="1446" w:type="dxa"/>
            <w:tcBorders>
              <w:top w:val="nil"/>
              <w:left w:val="nil"/>
              <w:bottom w:val="nil"/>
              <w:right w:val="single" w:sz="4" w:space="0" w:color="000000"/>
            </w:tcBorders>
            <w:shd w:val="clear" w:color="auto" w:fill="auto"/>
            <w:noWrap/>
            <w:vAlign w:val="bottom"/>
            <w:hideMark/>
          </w:tcPr>
          <w:p w14:paraId="2FF6C698" w14:textId="77777777" w:rsidR="00322CEC" w:rsidRDefault="00322CEC" w:rsidP="00795E83">
            <w:pPr>
              <w:jc w:val="center"/>
              <w:rPr>
                <w:rFonts w:ascii="Calibri" w:hAnsi="Calibri"/>
                <w:sz w:val="20"/>
                <w:szCs w:val="20"/>
              </w:rPr>
            </w:pPr>
            <w:r>
              <w:rPr>
                <w:rFonts w:ascii="Calibri" w:hAnsi="Calibri"/>
                <w:sz w:val="20"/>
                <w:szCs w:val="20"/>
              </w:rPr>
              <w:t>2,597</w:t>
            </w:r>
          </w:p>
        </w:tc>
        <w:tc>
          <w:tcPr>
            <w:tcW w:w="1446" w:type="dxa"/>
            <w:tcBorders>
              <w:top w:val="nil"/>
              <w:left w:val="nil"/>
              <w:bottom w:val="nil"/>
              <w:right w:val="nil"/>
            </w:tcBorders>
            <w:shd w:val="clear" w:color="auto" w:fill="auto"/>
            <w:noWrap/>
            <w:vAlign w:val="bottom"/>
            <w:hideMark/>
          </w:tcPr>
          <w:p w14:paraId="292D9368" w14:textId="77777777" w:rsidR="00322CEC" w:rsidRDefault="00322CEC" w:rsidP="00795E83">
            <w:pPr>
              <w:jc w:val="center"/>
              <w:rPr>
                <w:rFonts w:ascii="Calibri" w:hAnsi="Calibri"/>
                <w:sz w:val="20"/>
                <w:szCs w:val="20"/>
              </w:rPr>
            </w:pPr>
            <w:r>
              <w:rPr>
                <w:rFonts w:ascii="Calibri" w:hAnsi="Calibri"/>
                <w:sz w:val="20"/>
                <w:szCs w:val="20"/>
              </w:rPr>
              <w:t>4,732</w:t>
            </w:r>
          </w:p>
        </w:tc>
        <w:tc>
          <w:tcPr>
            <w:tcW w:w="1446" w:type="dxa"/>
            <w:tcBorders>
              <w:top w:val="nil"/>
              <w:left w:val="nil"/>
              <w:bottom w:val="nil"/>
              <w:right w:val="single" w:sz="4" w:space="0" w:color="000000"/>
            </w:tcBorders>
            <w:shd w:val="clear" w:color="auto" w:fill="auto"/>
            <w:noWrap/>
            <w:vAlign w:val="bottom"/>
            <w:hideMark/>
          </w:tcPr>
          <w:p w14:paraId="547CBC9F" w14:textId="77777777" w:rsidR="00322CEC" w:rsidRDefault="00322CEC" w:rsidP="00795E83">
            <w:pPr>
              <w:jc w:val="center"/>
              <w:rPr>
                <w:rFonts w:ascii="Calibri" w:hAnsi="Calibri"/>
                <w:sz w:val="20"/>
                <w:szCs w:val="20"/>
              </w:rPr>
            </w:pPr>
            <w:r>
              <w:rPr>
                <w:rFonts w:ascii="Calibri" w:hAnsi="Calibri"/>
                <w:sz w:val="20"/>
                <w:szCs w:val="20"/>
              </w:rPr>
              <w:t>-821</w:t>
            </w:r>
          </w:p>
        </w:tc>
        <w:tc>
          <w:tcPr>
            <w:tcW w:w="1247" w:type="dxa"/>
            <w:tcBorders>
              <w:top w:val="nil"/>
              <w:left w:val="nil"/>
              <w:bottom w:val="nil"/>
              <w:right w:val="nil"/>
            </w:tcBorders>
            <w:shd w:val="clear" w:color="auto" w:fill="auto"/>
            <w:noWrap/>
            <w:vAlign w:val="bottom"/>
            <w:hideMark/>
          </w:tcPr>
          <w:p w14:paraId="505CF04F" w14:textId="77777777" w:rsidR="00322CEC" w:rsidRDefault="00322CEC">
            <w:pPr>
              <w:jc w:val="center"/>
              <w:rPr>
                <w:rFonts w:ascii="Calibri" w:hAnsi="Calibri"/>
                <w:sz w:val="20"/>
                <w:szCs w:val="20"/>
              </w:rPr>
            </w:pPr>
            <w:r>
              <w:rPr>
                <w:rFonts w:ascii="Calibri" w:hAnsi="Calibri"/>
                <w:sz w:val="20"/>
                <w:szCs w:val="20"/>
              </w:rPr>
              <w:t>4,551</w:t>
            </w:r>
          </w:p>
        </w:tc>
        <w:tc>
          <w:tcPr>
            <w:tcW w:w="1435" w:type="dxa"/>
            <w:tcBorders>
              <w:top w:val="nil"/>
              <w:left w:val="nil"/>
              <w:bottom w:val="nil"/>
              <w:right w:val="nil"/>
            </w:tcBorders>
            <w:shd w:val="clear" w:color="auto" w:fill="auto"/>
            <w:noWrap/>
            <w:vAlign w:val="bottom"/>
            <w:hideMark/>
          </w:tcPr>
          <w:p w14:paraId="187BEAA8" w14:textId="77777777" w:rsidR="00322CEC" w:rsidRDefault="00322CEC">
            <w:pPr>
              <w:jc w:val="center"/>
              <w:rPr>
                <w:rFonts w:ascii="Calibri" w:hAnsi="Calibri"/>
                <w:sz w:val="20"/>
                <w:szCs w:val="20"/>
              </w:rPr>
            </w:pPr>
            <w:r>
              <w:rPr>
                <w:rFonts w:ascii="Calibri" w:hAnsi="Calibri"/>
                <w:sz w:val="20"/>
                <w:szCs w:val="20"/>
              </w:rPr>
              <w:t>5,274</w:t>
            </w:r>
          </w:p>
        </w:tc>
      </w:tr>
      <w:tr w:rsidR="00322CEC" w14:paraId="6043BC3D" w14:textId="77777777" w:rsidTr="00FF06A4">
        <w:trPr>
          <w:trHeight w:val="255"/>
        </w:trPr>
        <w:tc>
          <w:tcPr>
            <w:tcW w:w="1288" w:type="dxa"/>
            <w:tcBorders>
              <w:top w:val="nil"/>
              <w:left w:val="nil"/>
              <w:bottom w:val="nil"/>
              <w:right w:val="single" w:sz="4" w:space="0" w:color="auto"/>
            </w:tcBorders>
            <w:shd w:val="clear" w:color="auto" w:fill="auto"/>
            <w:noWrap/>
            <w:vAlign w:val="bottom"/>
            <w:hideMark/>
          </w:tcPr>
          <w:p w14:paraId="63F59277" w14:textId="77777777" w:rsidR="00322CEC" w:rsidRDefault="00322CEC">
            <w:pPr>
              <w:rPr>
                <w:rFonts w:ascii="Calibri" w:hAnsi="Calibri"/>
                <w:sz w:val="20"/>
                <w:szCs w:val="20"/>
              </w:rPr>
            </w:pPr>
          </w:p>
        </w:tc>
        <w:tc>
          <w:tcPr>
            <w:tcW w:w="1445" w:type="dxa"/>
            <w:tcBorders>
              <w:top w:val="nil"/>
              <w:left w:val="single" w:sz="4" w:space="0" w:color="auto"/>
              <w:bottom w:val="nil"/>
              <w:right w:val="nil"/>
            </w:tcBorders>
            <w:shd w:val="clear" w:color="auto" w:fill="auto"/>
            <w:noWrap/>
            <w:vAlign w:val="bottom"/>
            <w:hideMark/>
          </w:tcPr>
          <w:p w14:paraId="5F00B9AB" w14:textId="77777777" w:rsidR="00322CEC" w:rsidRDefault="00322CEC" w:rsidP="00795E83">
            <w:pPr>
              <w:jc w:val="center"/>
              <w:rPr>
                <w:rFonts w:ascii="Calibri" w:hAnsi="Calibri"/>
                <w:sz w:val="20"/>
                <w:szCs w:val="20"/>
              </w:rPr>
            </w:pPr>
            <w:r>
              <w:rPr>
                <w:rFonts w:ascii="Calibri" w:hAnsi="Calibri"/>
                <w:sz w:val="20"/>
                <w:szCs w:val="20"/>
              </w:rPr>
              <w:t>(9,902)</w:t>
            </w:r>
          </w:p>
        </w:tc>
        <w:tc>
          <w:tcPr>
            <w:tcW w:w="1446" w:type="dxa"/>
            <w:tcBorders>
              <w:top w:val="nil"/>
              <w:left w:val="nil"/>
              <w:bottom w:val="nil"/>
              <w:right w:val="single" w:sz="4" w:space="0" w:color="000000"/>
            </w:tcBorders>
            <w:shd w:val="clear" w:color="auto" w:fill="auto"/>
            <w:noWrap/>
            <w:vAlign w:val="bottom"/>
            <w:hideMark/>
          </w:tcPr>
          <w:p w14:paraId="39DFB82D" w14:textId="77777777" w:rsidR="00322CEC" w:rsidRDefault="00795E83" w:rsidP="00795E83">
            <w:pPr>
              <w:jc w:val="center"/>
              <w:rPr>
                <w:rFonts w:ascii="Calibri" w:hAnsi="Calibri"/>
                <w:sz w:val="20"/>
                <w:szCs w:val="20"/>
              </w:rPr>
            </w:pPr>
            <w:r>
              <w:rPr>
                <w:rFonts w:ascii="Calibri" w:hAnsi="Calibri"/>
                <w:sz w:val="20"/>
                <w:szCs w:val="20"/>
              </w:rPr>
              <w:t>(9,606</w:t>
            </w:r>
            <w:r w:rsidR="00322CEC">
              <w:rPr>
                <w:rFonts w:ascii="Calibri" w:hAnsi="Calibri"/>
                <w:sz w:val="20"/>
                <w:szCs w:val="20"/>
              </w:rPr>
              <w:t>)</w:t>
            </w:r>
          </w:p>
        </w:tc>
        <w:tc>
          <w:tcPr>
            <w:tcW w:w="1446" w:type="dxa"/>
            <w:tcBorders>
              <w:top w:val="nil"/>
              <w:left w:val="nil"/>
              <w:bottom w:val="nil"/>
              <w:right w:val="nil"/>
            </w:tcBorders>
            <w:shd w:val="clear" w:color="auto" w:fill="auto"/>
            <w:noWrap/>
            <w:vAlign w:val="bottom"/>
            <w:hideMark/>
          </w:tcPr>
          <w:p w14:paraId="56A97522" w14:textId="77777777" w:rsidR="00322CEC" w:rsidRDefault="00795E83" w:rsidP="00795E83">
            <w:pPr>
              <w:jc w:val="center"/>
              <w:rPr>
                <w:rFonts w:ascii="Calibri" w:hAnsi="Calibri"/>
                <w:sz w:val="20"/>
                <w:szCs w:val="20"/>
              </w:rPr>
            </w:pPr>
            <w:r>
              <w:rPr>
                <w:rFonts w:ascii="Calibri" w:hAnsi="Calibri"/>
                <w:sz w:val="20"/>
                <w:szCs w:val="20"/>
              </w:rPr>
              <w:t>(15,015</w:t>
            </w:r>
            <w:r w:rsidR="00322CEC">
              <w:rPr>
                <w:rFonts w:ascii="Calibri" w:hAnsi="Calibri"/>
                <w:sz w:val="20"/>
                <w:szCs w:val="20"/>
              </w:rPr>
              <w:t>)</w:t>
            </w:r>
          </w:p>
        </w:tc>
        <w:tc>
          <w:tcPr>
            <w:tcW w:w="1446" w:type="dxa"/>
            <w:tcBorders>
              <w:top w:val="nil"/>
              <w:left w:val="nil"/>
              <w:bottom w:val="nil"/>
              <w:right w:val="single" w:sz="4" w:space="0" w:color="000000"/>
            </w:tcBorders>
            <w:shd w:val="clear" w:color="auto" w:fill="auto"/>
            <w:noWrap/>
            <w:vAlign w:val="bottom"/>
            <w:hideMark/>
          </w:tcPr>
          <w:p w14:paraId="3DFF6A93" w14:textId="77777777" w:rsidR="00322CEC" w:rsidRDefault="00795E83" w:rsidP="00795E83">
            <w:pPr>
              <w:jc w:val="center"/>
              <w:rPr>
                <w:rFonts w:ascii="Calibri" w:hAnsi="Calibri"/>
                <w:sz w:val="20"/>
                <w:szCs w:val="20"/>
              </w:rPr>
            </w:pPr>
            <w:r>
              <w:rPr>
                <w:rFonts w:ascii="Calibri" w:hAnsi="Calibri"/>
                <w:sz w:val="20"/>
                <w:szCs w:val="20"/>
              </w:rPr>
              <w:t>(15,110</w:t>
            </w:r>
            <w:r w:rsidR="00322CEC">
              <w:rPr>
                <w:rFonts w:ascii="Calibri" w:hAnsi="Calibri"/>
                <w:sz w:val="20"/>
                <w:szCs w:val="20"/>
              </w:rPr>
              <w:t>)</w:t>
            </w:r>
          </w:p>
        </w:tc>
        <w:tc>
          <w:tcPr>
            <w:tcW w:w="1247" w:type="dxa"/>
            <w:tcBorders>
              <w:top w:val="nil"/>
              <w:left w:val="nil"/>
              <w:bottom w:val="nil"/>
              <w:right w:val="nil"/>
            </w:tcBorders>
            <w:shd w:val="clear" w:color="auto" w:fill="auto"/>
            <w:noWrap/>
            <w:vAlign w:val="bottom"/>
            <w:hideMark/>
          </w:tcPr>
          <w:p w14:paraId="0AA85F59" w14:textId="77777777" w:rsidR="00322CEC" w:rsidRDefault="00322CEC">
            <w:pPr>
              <w:jc w:val="center"/>
              <w:rPr>
                <w:rFonts w:ascii="Calibri" w:hAnsi="Calibri"/>
                <w:sz w:val="20"/>
                <w:szCs w:val="20"/>
              </w:rPr>
            </w:pPr>
            <w:r>
              <w:rPr>
                <w:rFonts w:ascii="Calibri" w:hAnsi="Calibri"/>
                <w:sz w:val="20"/>
                <w:szCs w:val="20"/>
              </w:rPr>
              <w:t>(11,331)</w:t>
            </w:r>
          </w:p>
        </w:tc>
        <w:tc>
          <w:tcPr>
            <w:tcW w:w="1435" w:type="dxa"/>
            <w:tcBorders>
              <w:top w:val="nil"/>
              <w:left w:val="nil"/>
              <w:bottom w:val="nil"/>
              <w:right w:val="nil"/>
            </w:tcBorders>
            <w:shd w:val="clear" w:color="auto" w:fill="auto"/>
            <w:noWrap/>
            <w:vAlign w:val="bottom"/>
            <w:hideMark/>
          </w:tcPr>
          <w:p w14:paraId="785E99EB" w14:textId="77777777" w:rsidR="00322CEC" w:rsidRDefault="00322CEC">
            <w:pPr>
              <w:jc w:val="center"/>
              <w:rPr>
                <w:rFonts w:ascii="Calibri" w:hAnsi="Calibri"/>
                <w:sz w:val="20"/>
                <w:szCs w:val="20"/>
              </w:rPr>
            </w:pPr>
            <w:r>
              <w:rPr>
                <w:rFonts w:ascii="Calibri" w:hAnsi="Calibri"/>
                <w:sz w:val="20"/>
                <w:szCs w:val="20"/>
              </w:rPr>
              <w:t>(7,131)</w:t>
            </w:r>
          </w:p>
        </w:tc>
      </w:tr>
      <w:tr w:rsidR="00322CEC" w14:paraId="27128008" w14:textId="77777777" w:rsidTr="00FF06A4">
        <w:trPr>
          <w:trHeight w:val="255"/>
        </w:trPr>
        <w:tc>
          <w:tcPr>
            <w:tcW w:w="1288" w:type="dxa"/>
            <w:tcBorders>
              <w:top w:val="nil"/>
              <w:left w:val="nil"/>
              <w:bottom w:val="nil"/>
              <w:right w:val="single" w:sz="4" w:space="0" w:color="auto"/>
            </w:tcBorders>
            <w:shd w:val="clear" w:color="auto" w:fill="auto"/>
            <w:noWrap/>
            <w:vAlign w:val="bottom"/>
            <w:hideMark/>
          </w:tcPr>
          <w:p w14:paraId="21995158" w14:textId="77777777" w:rsidR="00322CEC" w:rsidRDefault="00322CEC">
            <w:pPr>
              <w:rPr>
                <w:rFonts w:ascii="Calibri" w:hAnsi="Calibri"/>
                <w:sz w:val="20"/>
                <w:szCs w:val="20"/>
              </w:rPr>
            </w:pPr>
            <w:r>
              <w:rPr>
                <w:rFonts w:ascii="Calibri" w:hAnsi="Calibri"/>
                <w:sz w:val="20"/>
                <w:szCs w:val="20"/>
              </w:rPr>
              <w:t>treated</w:t>
            </w:r>
          </w:p>
        </w:tc>
        <w:tc>
          <w:tcPr>
            <w:tcW w:w="1445" w:type="dxa"/>
            <w:tcBorders>
              <w:top w:val="nil"/>
              <w:left w:val="single" w:sz="4" w:space="0" w:color="auto"/>
              <w:bottom w:val="nil"/>
              <w:right w:val="nil"/>
            </w:tcBorders>
            <w:shd w:val="clear" w:color="auto" w:fill="auto"/>
            <w:noWrap/>
            <w:vAlign w:val="bottom"/>
            <w:hideMark/>
          </w:tcPr>
          <w:p w14:paraId="11D26700" w14:textId="77777777" w:rsidR="00322CEC" w:rsidRDefault="00322CEC" w:rsidP="00795E83">
            <w:pPr>
              <w:jc w:val="center"/>
              <w:rPr>
                <w:rFonts w:ascii="Calibri" w:hAnsi="Calibri"/>
                <w:sz w:val="20"/>
                <w:szCs w:val="20"/>
              </w:rPr>
            </w:pPr>
            <w:r>
              <w:rPr>
                <w:rFonts w:ascii="Calibri" w:hAnsi="Calibri"/>
                <w:sz w:val="20"/>
                <w:szCs w:val="20"/>
              </w:rPr>
              <w:t>249,872***</w:t>
            </w:r>
          </w:p>
        </w:tc>
        <w:tc>
          <w:tcPr>
            <w:tcW w:w="1446" w:type="dxa"/>
            <w:tcBorders>
              <w:top w:val="nil"/>
              <w:left w:val="nil"/>
              <w:bottom w:val="nil"/>
              <w:right w:val="single" w:sz="4" w:space="0" w:color="000000"/>
            </w:tcBorders>
            <w:shd w:val="clear" w:color="auto" w:fill="auto"/>
            <w:noWrap/>
            <w:vAlign w:val="bottom"/>
            <w:hideMark/>
          </w:tcPr>
          <w:p w14:paraId="4FC63028" w14:textId="77777777" w:rsidR="00322CEC" w:rsidRDefault="00322CEC" w:rsidP="00795E83">
            <w:pPr>
              <w:jc w:val="center"/>
              <w:rPr>
                <w:rFonts w:ascii="Calibri" w:hAnsi="Calibri"/>
                <w:sz w:val="20"/>
                <w:szCs w:val="20"/>
              </w:rPr>
            </w:pPr>
            <w:r>
              <w:rPr>
                <w:rFonts w:ascii="Calibri" w:hAnsi="Calibri"/>
                <w:sz w:val="20"/>
                <w:szCs w:val="20"/>
              </w:rPr>
              <w:t>227,58</w:t>
            </w:r>
            <w:r w:rsidR="00795E83">
              <w:rPr>
                <w:rFonts w:ascii="Calibri" w:hAnsi="Calibri"/>
                <w:sz w:val="20"/>
                <w:szCs w:val="20"/>
              </w:rPr>
              <w:t>8</w:t>
            </w:r>
            <w:r>
              <w:rPr>
                <w:rFonts w:ascii="Calibri" w:hAnsi="Calibri"/>
                <w:sz w:val="20"/>
                <w:szCs w:val="20"/>
              </w:rPr>
              <w:t>***</w:t>
            </w:r>
          </w:p>
        </w:tc>
        <w:tc>
          <w:tcPr>
            <w:tcW w:w="1446" w:type="dxa"/>
            <w:tcBorders>
              <w:top w:val="nil"/>
              <w:left w:val="nil"/>
              <w:bottom w:val="nil"/>
              <w:right w:val="nil"/>
            </w:tcBorders>
            <w:shd w:val="clear" w:color="auto" w:fill="auto"/>
            <w:noWrap/>
            <w:vAlign w:val="bottom"/>
            <w:hideMark/>
          </w:tcPr>
          <w:p w14:paraId="0132617A" w14:textId="77777777" w:rsidR="00322CEC" w:rsidRDefault="00322CEC" w:rsidP="00795E83">
            <w:pPr>
              <w:jc w:val="center"/>
              <w:rPr>
                <w:rFonts w:ascii="Calibri" w:hAnsi="Calibri"/>
                <w:sz w:val="20"/>
                <w:szCs w:val="20"/>
              </w:rPr>
            </w:pPr>
            <w:r>
              <w:rPr>
                <w:rFonts w:ascii="Calibri" w:hAnsi="Calibri"/>
                <w:sz w:val="20"/>
                <w:szCs w:val="20"/>
              </w:rPr>
              <w:t>263,253***</w:t>
            </w:r>
          </w:p>
        </w:tc>
        <w:tc>
          <w:tcPr>
            <w:tcW w:w="1446" w:type="dxa"/>
            <w:tcBorders>
              <w:top w:val="nil"/>
              <w:left w:val="nil"/>
              <w:bottom w:val="nil"/>
              <w:right w:val="single" w:sz="4" w:space="0" w:color="000000"/>
            </w:tcBorders>
            <w:shd w:val="clear" w:color="auto" w:fill="auto"/>
            <w:noWrap/>
            <w:vAlign w:val="bottom"/>
            <w:hideMark/>
          </w:tcPr>
          <w:p w14:paraId="04D22ADD" w14:textId="77777777" w:rsidR="00322CEC" w:rsidRDefault="00322CEC" w:rsidP="00795E83">
            <w:pPr>
              <w:jc w:val="center"/>
              <w:rPr>
                <w:rFonts w:ascii="Calibri" w:hAnsi="Calibri"/>
                <w:sz w:val="20"/>
                <w:szCs w:val="20"/>
              </w:rPr>
            </w:pPr>
            <w:r>
              <w:rPr>
                <w:rFonts w:ascii="Calibri" w:hAnsi="Calibri"/>
                <w:sz w:val="20"/>
                <w:szCs w:val="20"/>
              </w:rPr>
              <w:t>243,262***</w:t>
            </w:r>
          </w:p>
        </w:tc>
        <w:tc>
          <w:tcPr>
            <w:tcW w:w="1247" w:type="dxa"/>
            <w:tcBorders>
              <w:top w:val="nil"/>
              <w:left w:val="nil"/>
              <w:bottom w:val="nil"/>
              <w:right w:val="nil"/>
            </w:tcBorders>
            <w:shd w:val="clear" w:color="auto" w:fill="auto"/>
            <w:noWrap/>
            <w:vAlign w:val="bottom"/>
            <w:hideMark/>
          </w:tcPr>
          <w:p w14:paraId="0DC313D7" w14:textId="77777777" w:rsidR="00322CEC" w:rsidRDefault="00322CEC">
            <w:pPr>
              <w:jc w:val="center"/>
              <w:rPr>
                <w:rFonts w:ascii="Calibri" w:hAnsi="Calibri"/>
                <w:sz w:val="20"/>
                <w:szCs w:val="20"/>
              </w:rPr>
            </w:pPr>
            <w:r>
              <w:rPr>
                <w:rFonts w:ascii="Calibri" w:hAnsi="Calibri"/>
                <w:sz w:val="20"/>
                <w:szCs w:val="20"/>
              </w:rPr>
              <w:t>154,356***</w:t>
            </w:r>
          </w:p>
        </w:tc>
        <w:tc>
          <w:tcPr>
            <w:tcW w:w="1435" w:type="dxa"/>
            <w:tcBorders>
              <w:top w:val="nil"/>
              <w:left w:val="nil"/>
              <w:bottom w:val="nil"/>
              <w:right w:val="nil"/>
            </w:tcBorders>
            <w:shd w:val="clear" w:color="auto" w:fill="auto"/>
            <w:noWrap/>
            <w:vAlign w:val="bottom"/>
            <w:hideMark/>
          </w:tcPr>
          <w:p w14:paraId="0FDCDCE2" w14:textId="77777777" w:rsidR="00322CEC" w:rsidRDefault="00322CEC">
            <w:pPr>
              <w:jc w:val="center"/>
              <w:rPr>
                <w:rFonts w:ascii="Calibri" w:hAnsi="Calibri"/>
                <w:sz w:val="20"/>
                <w:szCs w:val="20"/>
              </w:rPr>
            </w:pPr>
            <w:r>
              <w:rPr>
                <w:rFonts w:ascii="Calibri" w:hAnsi="Calibri"/>
                <w:sz w:val="20"/>
                <w:szCs w:val="20"/>
              </w:rPr>
              <w:t>142,737***</w:t>
            </w:r>
          </w:p>
        </w:tc>
      </w:tr>
      <w:tr w:rsidR="00322CEC" w14:paraId="2BBC346C" w14:textId="77777777" w:rsidTr="00FF06A4">
        <w:trPr>
          <w:trHeight w:val="255"/>
        </w:trPr>
        <w:tc>
          <w:tcPr>
            <w:tcW w:w="1288" w:type="dxa"/>
            <w:tcBorders>
              <w:top w:val="nil"/>
              <w:left w:val="nil"/>
              <w:bottom w:val="nil"/>
              <w:right w:val="single" w:sz="4" w:space="0" w:color="auto"/>
            </w:tcBorders>
            <w:shd w:val="clear" w:color="auto" w:fill="auto"/>
            <w:noWrap/>
            <w:vAlign w:val="bottom"/>
            <w:hideMark/>
          </w:tcPr>
          <w:p w14:paraId="0BC68C35" w14:textId="77777777" w:rsidR="00322CEC" w:rsidRDefault="00322CEC">
            <w:pPr>
              <w:rPr>
                <w:rFonts w:ascii="Calibri" w:hAnsi="Calibri"/>
                <w:sz w:val="20"/>
                <w:szCs w:val="20"/>
              </w:rPr>
            </w:pPr>
          </w:p>
        </w:tc>
        <w:tc>
          <w:tcPr>
            <w:tcW w:w="1445" w:type="dxa"/>
            <w:tcBorders>
              <w:top w:val="nil"/>
              <w:left w:val="single" w:sz="4" w:space="0" w:color="auto"/>
              <w:bottom w:val="nil"/>
              <w:right w:val="nil"/>
            </w:tcBorders>
            <w:shd w:val="clear" w:color="auto" w:fill="auto"/>
            <w:noWrap/>
            <w:vAlign w:val="bottom"/>
            <w:hideMark/>
          </w:tcPr>
          <w:p w14:paraId="5AFD7603" w14:textId="77777777" w:rsidR="00322CEC" w:rsidRDefault="00322CEC" w:rsidP="00795E83">
            <w:pPr>
              <w:jc w:val="center"/>
              <w:rPr>
                <w:rFonts w:ascii="Calibri" w:hAnsi="Calibri"/>
                <w:sz w:val="20"/>
                <w:szCs w:val="20"/>
              </w:rPr>
            </w:pPr>
            <w:r>
              <w:rPr>
                <w:rFonts w:ascii="Calibri" w:hAnsi="Calibri"/>
                <w:sz w:val="20"/>
                <w:szCs w:val="20"/>
              </w:rPr>
              <w:t>(9,924)</w:t>
            </w:r>
          </w:p>
        </w:tc>
        <w:tc>
          <w:tcPr>
            <w:tcW w:w="1446" w:type="dxa"/>
            <w:tcBorders>
              <w:top w:val="nil"/>
              <w:left w:val="nil"/>
              <w:bottom w:val="nil"/>
              <w:right w:val="single" w:sz="4" w:space="0" w:color="000000"/>
            </w:tcBorders>
            <w:shd w:val="clear" w:color="auto" w:fill="auto"/>
            <w:noWrap/>
            <w:vAlign w:val="bottom"/>
            <w:hideMark/>
          </w:tcPr>
          <w:p w14:paraId="48A54A19" w14:textId="77777777" w:rsidR="00322CEC" w:rsidRDefault="00322CEC" w:rsidP="00795E83">
            <w:pPr>
              <w:jc w:val="center"/>
              <w:rPr>
                <w:rFonts w:ascii="Calibri" w:hAnsi="Calibri"/>
                <w:sz w:val="20"/>
                <w:szCs w:val="20"/>
              </w:rPr>
            </w:pPr>
            <w:r>
              <w:rPr>
                <w:rFonts w:ascii="Calibri" w:hAnsi="Calibri"/>
                <w:sz w:val="20"/>
                <w:szCs w:val="20"/>
              </w:rPr>
              <w:t>(10,23</w:t>
            </w:r>
            <w:r w:rsidR="00795E83">
              <w:rPr>
                <w:rFonts w:ascii="Calibri" w:hAnsi="Calibri"/>
                <w:sz w:val="20"/>
                <w:szCs w:val="20"/>
              </w:rPr>
              <w:t>8</w:t>
            </w:r>
            <w:r>
              <w:rPr>
                <w:rFonts w:ascii="Calibri" w:hAnsi="Calibri"/>
                <w:sz w:val="20"/>
                <w:szCs w:val="20"/>
              </w:rPr>
              <w:t>)</w:t>
            </w:r>
          </w:p>
        </w:tc>
        <w:tc>
          <w:tcPr>
            <w:tcW w:w="1446" w:type="dxa"/>
            <w:tcBorders>
              <w:top w:val="nil"/>
              <w:left w:val="nil"/>
              <w:bottom w:val="nil"/>
              <w:right w:val="nil"/>
            </w:tcBorders>
            <w:shd w:val="clear" w:color="auto" w:fill="auto"/>
            <w:noWrap/>
            <w:vAlign w:val="bottom"/>
            <w:hideMark/>
          </w:tcPr>
          <w:p w14:paraId="08188856" w14:textId="77777777" w:rsidR="00322CEC" w:rsidRDefault="00322CEC" w:rsidP="00795E83">
            <w:pPr>
              <w:jc w:val="center"/>
              <w:rPr>
                <w:rFonts w:ascii="Calibri" w:hAnsi="Calibri"/>
                <w:sz w:val="20"/>
                <w:szCs w:val="20"/>
              </w:rPr>
            </w:pPr>
            <w:r>
              <w:rPr>
                <w:rFonts w:ascii="Calibri" w:hAnsi="Calibri"/>
                <w:sz w:val="20"/>
                <w:szCs w:val="20"/>
              </w:rPr>
              <w:t>(14,57</w:t>
            </w:r>
            <w:r w:rsidR="00795E83">
              <w:rPr>
                <w:rFonts w:ascii="Calibri" w:hAnsi="Calibri"/>
                <w:sz w:val="20"/>
                <w:szCs w:val="20"/>
              </w:rPr>
              <w:t>8</w:t>
            </w:r>
            <w:r>
              <w:rPr>
                <w:rFonts w:ascii="Calibri" w:hAnsi="Calibri"/>
                <w:sz w:val="20"/>
                <w:szCs w:val="20"/>
              </w:rPr>
              <w:t>)</w:t>
            </w:r>
          </w:p>
        </w:tc>
        <w:tc>
          <w:tcPr>
            <w:tcW w:w="1446" w:type="dxa"/>
            <w:tcBorders>
              <w:top w:val="nil"/>
              <w:left w:val="nil"/>
              <w:bottom w:val="nil"/>
              <w:right w:val="single" w:sz="4" w:space="0" w:color="000000"/>
            </w:tcBorders>
            <w:shd w:val="clear" w:color="auto" w:fill="auto"/>
            <w:noWrap/>
            <w:vAlign w:val="bottom"/>
            <w:hideMark/>
          </w:tcPr>
          <w:p w14:paraId="30330A42" w14:textId="77777777" w:rsidR="00322CEC" w:rsidRDefault="00322CEC" w:rsidP="00795E83">
            <w:pPr>
              <w:jc w:val="center"/>
              <w:rPr>
                <w:rFonts w:ascii="Calibri" w:hAnsi="Calibri"/>
                <w:sz w:val="20"/>
                <w:szCs w:val="20"/>
              </w:rPr>
            </w:pPr>
            <w:r>
              <w:rPr>
                <w:rFonts w:ascii="Calibri" w:hAnsi="Calibri"/>
                <w:sz w:val="20"/>
                <w:szCs w:val="20"/>
              </w:rPr>
              <w:t>(13,963)</w:t>
            </w:r>
          </w:p>
        </w:tc>
        <w:tc>
          <w:tcPr>
            <w:tcW w:w="1247" w:type="dxa"/>
            <w:tcBorders>
              <w:top w:val="nil"/>
              <w:left w:val="nil"/>
              <w:bottom w:val="nil"/>
              <w:right w:val="nil"/>
            </w:tcBorders>
            <w:shd w:val="clear" w:color="auto" w:fill="auto"/>
            <w:noWrap/>
            <w:vAlign w:val="bottom"/>
            <w:hideMark/>
          </w:tcPr>
          <w:p w14:paraId="311D569A" w14:textId="77777777" w:rsidR="00322CEC" w:rsidRDefault="00322CEC">
            <w:pPr>
              <w:jc w:val="center"/>
              <w:rPr>
                <w:rFonts w:ascii="Calibri" w:hAnsi="Calibri"/>
                <w:sz w:val="20"/>
                <w:szCs w:val="20"/>
              </w:rPr>
            </w:pPr>
            <w:r>
              <w:rPr>
                <w:rFonts w:ascii="Calibri" w:hAnsi="Calibri"/>
                <w:sz w:val="20"/>
                <w:szCs w:val="20"/>
              </w:rPr>
              <w:t>(26,907)</w:t>
            </w:r>
          </w:p>
        </w:tc>
        <w:tc>
          <w:tcPr>
            <w:tcW w:w="1435" w:type="dxa"/>
            <w:tcBorders>
              <w:top w:val="nil"/>
              <w:left w:val="nil"/>
              <w:bottom w:val="nil"/>
              <w:right w:val="nil"/>
            </w:tcBorders>
            <w:shd w:val="clear" w:color="auto" w:fill="auto"/>
            <w:noWrap/>
            <w:vAlign w:val="bottom"/>
            <w:hideMark/>
          </w:tcPr>
          <w:p w14:paraId="4D901681" w14:textId="77777777" w:rsidR="00322CEC" w:rsidRDefault="00322CEC">
            <w:pPr>
              <w:jc w:val="center"/>
              <w:rPr>
                <w:rFonts w:ascii="Calibri" w:hAnsi="Calibri"/>
                <w:sz w:val="20"/>
                <w:szCs w:val="20"/>
              </w:rPr>
            </w:pPr>
            <w:r>
              <w:rPr>
                <w:rFonts w:ascii="Calibri" w:hAnsi="Calibri"/>
                <w:sz w:val="20"/>
                <w:szCs w:val="20"/>
              </w:rPr>
              <w:t>(16,409)</w:t>
            </w:r>
          </w:p>
        </w:tc>
      </w:tr>
      <w:tr w:rsidR="00322CEC" w14:paraId="590F36CD" w14:textId="77777777" w:rsidTr="00FF06A4">
        <w:trPr>
          <w:trHeight w:val="255"/>
        </w:trPr>
        <w:tc>
          <w:tcPr>
            <w:tcW w:w="1288" w:type="dxa"/>
            <w:tcBorders>
              <w:top w:val="nil"/>
              <w:left w:val="nil"/>
              <w:bottom w:val="nil"/>
              <w:right w:val="single" w:sz="4" w:space="0" w:color="auto"/>
            </w:tcBorders>
            <w:shd w:val="clear" w:color="auto" w:fill="auto"/>
            <w:noWrap/>
            <w:vAlign w:val="bottom"/>
            <w:hideMark/>
          </w:tcPr>
          <w:p w14:paraId="6E33D9BD" w14:textId="77777777" w:rsidR="00322CEC" w:rsidRDefault="00322CEC">
            <w:pPr>
              <w:rPr>
                <w:rFonts w:ascii="Calibri" w:hAnsi="Calibri"/>
                <w:sz w:val="20"/>
                <w:szCs w:val="20"/>
              </w:rPr>
            </w:pPr>
            <w:r>
              <w:rPr>
                <w:rFonts w:ascii="Calibri" w:hAnsi="Calibri"/>
                <w:sz w:val="20"/>
                <w:szCs w:val="20"/>
              </w:rPr>
              <w:t>Constant</w:t>
            </w:r>
          </w:p>
        </w:tc>
        <w:tc>
          <w:tcPr>
            <w:tcW w:w="1445" w:type="dxa"/>
            <w:tcBorders>
              <w:top w:val="nil"/>
              <w:left w:val="single" w:sz="4" w:space="0" w:color="auto"/>
              <w:bottom w:val="nil"/>
              <w:right w:val="nil"/>
            </w:tcBorders>
            <w:shd w:val="clear" w:color="auto" w:fill="auto"/>
            <w:noWrap/>
            <w:vAlign w:val="bottom"/>
            <w:hideMark/>
          </w:tcPr>
          <w:p w14:paraId="563524F0" w14:textId="77777777" w:rsidR="00322CEC" w:rsidRDefault="00322CEC" w:rsidP="00795E83">
            <w:pPr>
              <w:jc w:val="center"/>
              <w:rPr>
                <w:rFonts w:ascii="Calibri" w:hAnsi="Calibri"/>
                <w:sz w:val="20"/>
                <w:szCs w:val="20"/>
              </w:rPr>
            </w:pPr>
            <w:r>
              <w:rPr>
                <w:rFonts w:ascii="Calibri" w:hAnsi="Calibri"/>
                <w:sz w:val="20"/>
                <w:szCs w:val="20"/>
              </w:rPr>
              <w:t>25,</w:t>
            </w:r>
            <w:r w:rsidR="00795E83">
              <w:rPr>
                <w:rFonts w:ascii="Calibri" w:hAnsi="Calibri"/>
                <w:sz w:val="20"/>
                <w:szCs w:val="20"/>
              </w:rPr>
              <w:t>400</w:t>
            </w:r>
            <w:r>
              <w:rPr>
                <w:rFonts w:ascii="Calibri" w:hAnsi="Calibri"/>
                <w:sz w:val="20"/>
                <w:szCs w:val="20"/>
              </w:rPr>
              <w:t>***</w:t>
            </w:r>
          </w:p>
        </w:tc>
        <w:tc>
          <w:tcPr>
            <w:tcW w:w="1446" w:type="dxa"/>
            <w:tcBorders>
              <w:top w:val="nil"/>
              <w:left w:val="nil"/>
              <w:bottom w:val="nil"/>
              <w:right w:val="single" w:sz="4" w:space="0" w:color="000000"/>
            </w:tcBorders>
            <w:shd w:val="clear" w:color="auto" w:fill="auto"/>
            <w:noWrap/>
            <w:vAlign w:val="bottom"/>
            <w:hideMark/>
          </w:tcPr>
          <w:p w14:paraId="4FD70000" w14:textId="77777777" w:rsidR="00322CEC" w:rsidRDefault="00322CEC" w:rsidP="00795E83">
            <w:pPr>
              <w:jc w:val="center"/>
              <w:rPr>
                <w:rFonts w:ascii="Calibri" w:hAnsi="Calibri"/>
                <w:sz w:val="20"/>
                <w:szCs w:val="20"/>
              </w:rPr>
            </w:pPr>
            <w:r>
              <w:rPr>
                <w:rFonts w:ascii="Calibri" w:hAnsi="Calibri"/>
                <w:sz w:val="20"/>
                <w:szCs w:val="20"/>
              </w:rPr>
              <w:t>28,933***</w:t>
            </w:r>
          </w:p>
        </w:tc>
        <w:tc>
          <w:tcPr>
            <w:tcW w:w="1446" w:type="dxa"/>
            <w:tcBorders>
              <w:top w:val="nil"/>
              <w:left w:val="nil"/>
              <w:bottom w:val="nil"/>
              <w:right w:val="nil"/>
            </w:tcBorders>
            <w:shd w:val="clear" w:color="auto" w:fill="auto"/>
            <w:noWrap/>
            <w:vAlign w:val="bottom"/>
            <w:hideMark/>
          </w:tcPr>
          <w:p w14:paraId="0627E0A9" w14:textId="77777777" w:rsidR="00322CEC" w:rsidRDefault="00322CEC" w:rsidP="00795E83">
            <w:pPr>
              <w:jc w:val="center"/>
              <w:rPr>
                <w:rFonts w:ascii="Calibri" w:hAnsi="Calibri"/>
                <w:sz w:val="20"/>
                <w:szCs w:val="20"/>
              </w:rPr>
            </w:pPr>
            <w:r>
              <w:rPr>
                <w:rFonts w:ascii="Calibri" w:hAnsi="Calibri"/>
                <w:sz w:val="20"/>
                <w:szCs w:val="20"/>
              </w:rPr>
              <w:t>25,004**</w:t>
            </w:r>
          </w:p>
        </w:tc>
        <w:tc>
          <w:tcPr>
            <w:tcW w:w="1446" w:type="dxa"/>
            <w:tcBorders>
              <w:top w:val="nil"/>
              <w:left w:val="nil"/>
              <w:bottom w:val="nil"/>
              <w:right w:val="single" w:sz="4" w:space="0" w:color="000000"/>
            </w:tcBorders>
            <w:shd w:val="clear" w:color="auto" w:fill="auto"/>
            <w:noWrap/>
            <w:vAlign w:val="bottom"/>
            <w:hideMark/>
          </w:tcPr>
          <w:p w14:paraId="42E27302" w14:textId="77777777" w:rsidR="00322CEC" w:rsidRDefault="00795E83" w:rsidP="00795E83">
            <w:pPr>
              <w:jc w:val="center"/>
              <w:rPr>
                <w:rFonts w:ascii="Calibri" w:hAnsi="Calibri"/>
                <w:sz w:val="20"/>
                <w:szCs w:val="20"/>
              </w:rPr>
            </w:pPr>
            <w:r>
              <w:rPr>
                <w:rFonts w:ascii="Calibri" w:hAnsi="Calibri"/>
                <w:sz w:val="20"/>
                <w:szCs w:val="20"/>
              </w:rPr>
              <w:t>37,328</w:t>
            </w:r>
            <w:r w:rsidR="00322CEC">
              <w:rPr>
                <w:rFonts w:ascii="Calibri" w:hAnsi="Calibri"/>
                <w:sz w:val="20"/>
                <w:szCs w:val="20"/>
              </w:rPr>
              <w:t>***</w:t>
            </w:r>
          </w:p>
        </w:tc>
        <w:tc>
          <w:tcPr>
            <w:tcW w:w="1247" w:type="dxa"/>
            <w:tcBorders>
              <w:top w:val="nil"/>
              <w:left w:val="nil"/>
              <w:bottom w:val="nil"/>
              <w:right w:val="nil"/>
            </w:tcBorders>
            <w:shd w:val="clear" w:color="auto" w:fill="auto"/>
            <w:noWrap/>
            <w:vAlign w:val="bottom"/>
            <w:hideMark/>
          </w:tcPr>
          <w:p w14:paraId="0462F5BD" w14:textId="77777777" w:rsidR="00322CEC" w:rsidRDefault="00322CEC">
            <w:pPr>
              <w:jc w:val="center"/>
              <w:rPr>
                <w:rFonts w:ascii="Calibri" w:hAnsi="Calibri"/>
                <w:sz w:val="20"/>
                <w:szCs w:val="20"/>
              </w:rPr>
            </w:pPr>
            <w:r>
              <w:rPr>
                <w:rFonts w:ascii="Calibri" w:hAnsi="Calibri"/>
                <w:sz w:val="20"/>
                <w:szCs w:val="20"/>
              </w:rPr>
              <w:t>81,574***</w:t>
            </w:r>
          </w:p>
        </w:tc>
        <w:tc>
          <w:tcPr>
            <w:tcW w:w="1435" w:type="dxa"/>
            <w:tcBorders>
              <w:top w:val="nil"/>
              <w:left w:val="nil"/>
              <w:bottom w:val="nil"/>
              <w:right w:val="nil"/>
            </w:tcBorders>
            <w:shd w:val="clear" w:color="auto" w:fill="auto"/>
            <w:noWrap/>
            <w:vAlign w:val="bottom"/>
            <w:hideMark/>
          </w:tcPr>
          <w:p w14:paraId="6379F740" w14:textId="77777777" w:rsidR="00322CEC" w:rsidRDefault="00322CEC">
            <w:pPr>
              <w:jc w:val="center"/>
              <w:rPr>
                <w:rFonts w:ascii="Calibri" w:hAnsi="Calibri"/>
                <w:sz w:val="20"/>
                <w:szCs w:val="20"/>
              </w:rPr>
            </w:pPr>
            <w:r>
              <w:rPr>
                <w:rFonts w:ascii="Calibri" w:hAnsi="Calibri"/>
                <w:sz w:val="20"/>
                <w:szCs w:val="20"/>
              </w:rPr>
              <w:t>92,654***</w:t>
            </w:r>
          </w:p>
        </w:tc>
      </w:tr>
      <w:tr w:rsidR="00322CEC" w14:paraId="76AC43FA" w14:textId="77777777" w:rsidTr="00FF06A4">
        <w:trPr>
          <w:trHeight w:val="255"/>
        </w:trPr>
        <w:tc>
          <w:tcPr>
            <w:tcW w:w="1288" w:type="dxa"/>
            <w:tcBorders>
              <w:top w:val="nil"/>
              <w:left w:val="nil"/>
              <w:bottom w:val="nil"/>
              <w:right w:val="single" w:sz="4" w:space="0" w:color="auto"/>
            </w:tcBorders>
            <w:shd w:val="clear" w:color="auto" w:fill="auto"/>
            <w:noWrap/>
            <w:vAlign w:val="bottom"/>
            <w:hideMark/>
          </w:tcPr>
          <w:p w14:paraId="37B64D89" w14:textId="77777777" w:rsidR="00322CEC" w:rsidRDefault="00322CEC">
            <w:pPr>
              <w:rPr>
                <w:rFonts w:ascii="Calibri" w:hAnsi="Calibri"/>
                <w:sz w:val="20"/>
                <w:szCs w:val="20"/>
              </w:rPr>
            </w:pPr>
          </w:p>
        </w:tc>
        <w:tc>
          <w:tcPr>
            <w:tcW w:w="1445" w:type="dxa"/>
            <w:tcBorders>
              <w:top w:val="nil"/>
              <w:left w:val="single" w:sz="4" w:space="0" w:color="auto"/>
              <w:bottom w:val="nil"/>
              <w:right w:val="nil"/>
            </w:tcBorders>
            <w:shd w:val="clear" w:color="auto" w:fill="auto"/>
            <w:noWrap/>
            <w:vAlign w:val="bottom"/>
            <w:hideMark/>
          </w:tcPr>
          <w:p w14:paraId="67C94C4C" w14:textId="77777777" w:rsidR="00322CEC" w:rsidRDefault="00322CEC" w:rsidP="00795E83">
            <w:pPr>
              <w:jc w:val="center"/>
              <w:rPr>
                <w:rFonts w:ascii="Calibri" w:hAnsi="Calibri"/>
                <w:sz w:val="20"/>
                <w:szCs w:val="20"/>
              </w:rPr>
            </w:pPr>
            <w:r>
              <w:rPr>
                <w:rFonts w:ascii="Calibri" w:hAnsi="Calibri"/>
                <w:sz w:val="20"/>
                <w:szCs w:val="20"/>
              </w:rPr>
              <w:t>(6,74</w:t>
            </w:r>
            <w:r w:rsidR="00795E83">
              <w:rPr>
                <w:rFonts w:ascii="Calibri" w:hAnsi="Calibri"/>
                <w:sz w:val="20"/>
                <w:szCs w:val="20"/>
              </w:rPr>
              <w:t>3</w:t>
            </w:r>
            <w:r>
              <w:rPr>
                <w:rFonts w:ascii="Calibri" w:hAnsi="Calibri"/>
                <w:sz w:val="20"/>
                <w:szCs w:val="20"/>
              </w:rPr>
              <w:t>)</w:t>
            </w:r>
          </w:p>
        </w:tc>
        <w:tc>
          <w:tcPr>
            <w:tcW w:w="1446" w:type="dxa"/>
            <w:tcBorders>
              <w:top w:val="nil"/>
              <w:left w:val="nil"/>
              <w:bottom w:val="nil"/>
              <w:right w:val="single" w:sz="4" w:space="0" w:color="000000"/>
            </w:tcBorders>
            <w:shd w:val="clear" w:color="auto" w:fill="auto"/>
            <w:noWrap/>
            <w:vAlign w:val="bottom"/>
            <w:hideMark/>
          </w:tcPr>
          <w:p w14:paraId="3080DD0C" w14:textId="77777777" w:rsidR="00322CEC" w:rsidRDefault="00322CEC" w:rsidP="00795E83">
            <w:pPr>
              <w:jc w:val="center"/>
              <w:rPr>
                <w:rFonts w:ascii="Calibri" w:hAnsi="Calibri"/>
                <w:sz w:val="20"/>
                <w:szCs w:val="20"/>
              </w:rPr>
            </w:pPr>
            <w:r>
              <w:rPr>
                <w:rFonts w:ascii="Calibri" w:hAnsi="Calibri"/>
                <w:sz w:val="20"/>
                <w:szCs w:val="20"/>
              </w:rPr>
              <w:t>(7,162)</w:t>
            </w:r>
          </w:p>
        </w:tc>
        <w:tc>
          <w:tcPr>
            <w:tcW w:w="1446" w:type="dxa"/>
            <w:tcBorders>
              <w:top w:val="nil"/>
              <w:left w:val="nil"/>
              <w:bottom w:val="nil"/>
              <w:right w:val="nil"/>
            </w:tcBorders>
            <w:shd w:val="clear" w:color="auto" w:fill="auto"/>
            <w:noWrap/>
            <w:vAlign w:val="bottom"/>
            <w:hideMark/>
          </w:tcPr>
          <w:p w14:paraId="5AACDC3E" w14:textId="77777777" w:rsidR="00322CEC" w:rsidRDefault="00322CEC" w:rsidP="00795E83">
            <w:pPr>
              <w:jc w:val="center"/>
              <w:rPr>
                <w:rFonts w:ascii="Calibri" w:hAnsi="Calibri"/>
                <w:sz w:val="20"/>
                <w:szCs w:val="20"/>
              </w:rPr>
            </w:pPr>
            <w:r>
              <w:rPr>
                <w:rFonts w:ascii="Calibri" w:hAnsi="Calibri"/>
                <w:sz w:val="20"/>
                <w:szCs w:val="20"/>
              </w:rPr>
              <w:t>(10,50</w:t>
            </w:r>
            <w:r w:rsidR="00795E83">
              <w:rPr>
                <w:rFonts w:ascii="Calibri" w:hAnsi="Calibri"/>
                <w:sz w:val="20"/>
                <w:szCs w:val="20"/>
              </w:rPr>
              <w:t>7</w:t>
            </w:r>
            <w:r>
              <w:rPr>
                <w:rFonts w:ascii="Calibri" w:hAnsi="Calibri"/>
                <w:sz w:val="20"/>
                <w:szCs w:val="20"/>
              </w:rPr>
              <w:t>)</w:t>
            </w:r>
          </w:p>
        </w:tc>
        <w:tc>
          <w:tcPr>
            <w:tcW w:w="1446" w:type="dxa"/>
            <w:tcBorders>
              <w:top w:val="nil"/>
              <w:left w:val="nil"/>
              <w:bottom w:val="nil"/>
              <w:right w:val="single" w:sz="4" w:space="0" w:color="000000"/>
            </w:tcBorders>
            <w:shd w:val="clear" w:color="auto" w:fill="auto"/>
            <w:noWrap/>
            <w:vAlign w:val="bottom"/>
            <w:hideMark/>
          </w:tcPr>
          <w:p w14:paraId="348A09EB" w14:textId="77777777" w:rsidR="00322CEC" w:rsidRDefault="00322CEC" w:rsidP="00795E83">
            <w:pPr>
              <w:jc w:val="center"/>
              <w:rPr>
                <w:rFonts w:ascii="Calibri" w:hAnsi="Calibri"/>
                <w:sz w:val="20"/>
                <w:szCs w:val="20"/>
              </w:rPr>
            </w:pPr>
            <w:r>
              <w:rPr>
                <w:rFonts w:ascii="Calibri" w:hAnsi="Calibri"/>
                <w:sz w:val="20"/>
                <w:szCs w:val="20"/>
              </w:rPr>
              <w:t>(10,359)</w:t>
            </w:r>
          </w:p>
        </w:tc>
        <w:tc>
          <w:tcPr>
            <w:tcW w:w="1247" w:type="dxa"/>
            <w:tcBorders>
              <w:top w:val="nil"/>
              <w:left w:val="nil"/>
              <w:bottom w:val="nil"/>
              <w:right w:val="nil"/>
            </w:tcBorders>
            <w:shd w:val="clear" w:color="auto" w:fill="auto"/>
            <w:noWrap/>
            <w:vAlign w:val="bottom"/>
            <w:hideMark/>
          </w:tcPr>
          <w:p w14:paraId="2EAB5C95" w14:textId="77777777" w:rsidR="00322CEC" w:rsidRDefault="00322CEC">
            <w:pPr>
              <w:jc w:val="center"/>
              <w:rPr>
                <w:rFonts w:ascii="Calibri" w:hAnsi="Calibri"/>
                <w:sz w:val="20"/>
                <w:szCs w:val="20"/>
              </w:rPr>
            </w:pPr>
            <w:r>
              <w:rPr>
                <w:rFonts w:ascii="Calibri" w:hAnsi="Calibri"/>
                <w:sz w:val="20"/>
                <w:szCs w:val="20"/>
              </w:rPr>
              <w:t>(14,969)</w:t>
            </w:r>
          </w:p>
        </w:tc>
        <w:tc>
          <w:tcPr>
            <w:tcW w:w="1435" w:type="dxa"/>
            <w:tcBorders>
              <w:top w:val="nil"/>
              <w:left w:val="nil"/>
              <w:bottom w:val="nil"/>
              <w:right w:val="nil"/>
            </w:tcBorders>
            <w:shd w:val="clear" w:color="auto" w:fill="auto"/>
            <w:noWrap/>
            <w:vAlign w:val="bottom"/>
            <w:hideMark/>
          </w:tcPr>
          <w:p w14:paraId="7F0B7C4B" w14:textId="77777777" w:rsidR="00322CEC" w:rsidRDefault="00322CEC">
            <w:pPr>
              <w:jc w:val="center"/>
              <w:rPr>
                <w:rFonts w:ascii="Calibri" w:hAnsi="Calibri"/>
                <w:sz w:val="20"/>
                <w:szCs w:val="20"/>
              </w:rPr>
            </w:pPr>
            <w:r>
              <w:rPr>
                <w:rFonts w:ascii="Calibri" w:hAnsi="Calibri"/>
                <w:sz w:val="20"/>
                <w:szCs w:val="20"/>
              </w:rPr>
              <w:t>(9,571)</w:t>
            </w:r>
          </w:p>
        </w:tc>
      </w:tr>
      <w:tr w:rsidR="00322CEC" w14:paraId="030F9083" w14:textId="77777777" w:rsidTr="00FF06A4">
        <w:trPr>
          <w:trHeight w:val="255"/>
        </w:trPr>
        <w:tc>
          <w:tcPr>
            <w:tcW w:w="1288" w:type="dxa"/>
            <w:tcBorders>
              <w:top w:val="nil"/>
              <w:left w:val="nil"/>
              <w:bottom w:val="nil"/>
              <w:right w:val="single" w:sz="4" w:space="0" w:color="auto"/>
            </w:tcBorders>
            <w:shd w:val="clear" w:color="auto" w:fill="auto"/>
            <w:noWrap/>
            <w:vAlign w:val="bottom"/>
            <w:hideMark/>
          </w:tcPr>
          <w:p w14:paraId="49B8BC0A" w14:textId="77777777" w:rsidR="00322CEC" w:rsidRDefault="00322CEC">
            <w:pPr>
              <w:rPr>
                <w:rFonts w:ascii="Calibri" w:hAnsi="Calibri"/>
                <w:sz w:val="20"/>
                <w:szCs w:val="20"/>
              </w:rPr>
            </w:pPr>
          </w:p>
        </w:tc>
        <w:tc>
          <w:tcPr>
            <w:tcW w:w="1445" w:type="dxa"/>
            <w:tcBorders>
              <w:top w:val="nil"/>
              <w:left w:val="single" w:sz="4" w:space="0" w:color="auto"/>
              <w:bottom w:val="nil"/>
              <w:right w:val="nil"/>
            </w:tcBorders>
            <w:shd w:val="clear" w:color="auto" w:fill="auto"/>
            <w:noWrap/>
            <w:vAlign w:val="bottom"/>
            <w:hideMark/>
          </w:tcPr>
          <w:p w14:paraId="4F12ACF7" w14:textId="77777777" w:rsidR="00322CEC" w:rsidRDefault="00322CEC">
            <w:pPr>
              <w:jc w:val="center"/>
              <w:rPr>
                <w:rFonts w:ascii="Calibri" w:hAnsi="Calibri"/>
                <w:sz w:val="20"/>
                <w:szCs w:val="20"/>
              </w:rPr>
            </w:pPr>
          </w:p>
        </w:tc>
        <w:tc>
          <w:tcPr>
            <w:tcW w:w="1446" w:type="dxa"/>
            <w:tcBorders>
              <w:top w:val="nil"/>
              <w:left w:val="nil"/>
              <w:bottom w:val="nil"/>
              <w:right w:val="single" w:sz="4" w:space="0" w:color="000000"/>
            </w:tcBorders>
            <w:shd w:val="clear" w:color="auto" w:fill="auto"/>
            <w:noWrap/>
            <w:vAlign w:val="bottom"/>
            <w:hideMark/>
          </w:tcPr>
          <w:p w14:paraId="1A8257B3" w14:textId="77777777" w:rsidR="00322CEC" w:rsidRDefault="00322CEC">
            <w:pPr>
              <w:jc w:val="center"/>
              <w:rPr>
                <w:rFonts w:ascii="Calibri" w:hAnsi="Calibri"/>
                <w:sz w:val="20"/>
                <w:szCs w:val="20"/>
              </w:rPr>
            </w:pPr>
            <w:r>
              <w:rPr>
                <w:rFonts w:ascii="Calibri" w:hAnsi="Calibri"/>
                <w:sz w:val="20"/>
                <w:szCs w:val="20"/>
              </w:rPr>
              <w:t> </w:t>
            </w:r>
          </w:p>
        </w:tc>
        <w:tc>
          <w:tcPr>
            <w:tcW w:w="1446" w:type="dxa"/>
            <w:tcBorders>
              <w:top w:val="nil"/>
              <w:left w:val="nil"/>
              <w:bottom w:val="nil"/>
              <w:right w:val="nil"/>
            </w:tcBorders>
            <w:shd w:val="clear" w:color="auto" w:fill="auto"/>
            <w:noWrap/>
            <w:vAlign w:val="bottom"/>
            <w:hideMark/>
          </w:tcPr>
          <w:p w14:paraId="156B2AF2" w14:textId="77777777" w:rsidR="00322CEC" w:rsidRDefault="00322CEC">
            <w:pPr>
              <w:jc w:val="center"/>
              <w:rPr>
                <w:rFonts w:ascii="Calibri" w:hAnsi="Calibri"/>
                <w:sz w:val="20"/>
                <w:szCs w:val="20"/>
              </w:rPr>
            </w:pPr>
          </w:p>
        </w:tc>
        <w:tc>
          <w:tcPr>
            <w:tcW w:w="1446" w:type="dxa"/>
            <w:tcBorders>
              <w:top w:val="nil"/>
              <w:left w:val="nil"/>
              <w:bottom w:val="nil"/>
              <w:right w:val="single" w:sz="4" w:space="0" w:color="000000"/>
            </w:tcBorders>
            <w:shd w:val="clear" w:color="auto" w:fill="auto"/>
            <w:noWrap/>
            <w:vAlign w:val="bottom"/>
            <w:hideMark/>
          </w:tcPr>
          <w:p w14:paraId="4B5B533D" w14:textId="77777777" w:rsidR="00322CEC" w:rsidRDefault="00322CEC">
            <w:pPr>
              <w:jc w:val="center"/>
              <w:rPr>
                <w:rFonts w:ascii="Calibri" w:hAnsi="Calibri"/>
                <w:sz w:val="20"/>
                <w:szCs w:val="20"/>
              </w:rPr>
            </w:pPr>
            <w:r>
              <w:rPr>
                <w:rFonts w:ascii="Calibri" w:hAnsi="Calibri"/>
                <w:sz w:val="20"/>
                <w:szCs w:val="20"/>
              </w:rPr>
              <w:t> </w:t>
            </w:r>
          </w:p>
        </w:tc>
        <w:tc>
          <w:tcPr>
            <w:tcW w:w="1247" w:type="dxa"/>
            <w:tcBorders>
              <w:top w:val="nil"/>
              <w:left w:val="nil"/>
              <w:bottom w:val="nil"/>
              <w:right w:val="nil"/>
            </w:tcBorders>
            <w:shd w:val="clear" w:color="auto" w:fill="auto"/>
            <w:noWrap/>
            <w:vAlign w:val="bottom"/>
            <w:hideMark/>
          </w:tcPr>
          <w:p w14:paraId="09953663" w14:textId="77777777" w:rsidR="00322CEC" w:rsidRDefault="00322CEC">
            <w:pPr>
              <w:jc w:val="center"/>
              <w:rPr>
                <w:rFonts w:ascii="Calibri" w:hAnsi="Calibri"/>
                <w:sz w:val="20"/>
                <w:szCs w:val="20"/>
              </w:rPr>
            </w:pPr>
          </w:p>
        </w:tc>
        <w:tc>
          <w:tcPr>
            <w:tcW w:w="1435" w:type="dxa"/>
            <w:tcBorders>
              <w:top w:val="nil"/>
              <w:left w:val="nil"/>
              <w:bottom w:val="nil"/>
              <w:right w:val="nil"/>
            </w:tcBorders>
            <w:shd w:val="clear" w:color="auto" w:fill="auto"/>
            <w:noWrap/>
            <w:vAlign w:val="bottom"/>
            <w:hideMark/>
          </w:tcPr>
          <w:p w14:paraId="3C5424AB" w14:textId="77777777" w:rsidR="00322CEC" w:rsidRDefault="00322CEC">
            <w:pPr>
              <w:jc w:val="center"/>
              <w:rPr>
                <w:rFonts w:ascii="Calibri" w:hAnsi="Calibri"/>
                <w:sz w:val="20"/>
                <w:szCs w:val="20"/>
              </w:rPr>
            </w:pPr>
          </w:p>
        </w:tc>
      </w:tr>
      <w:tr w:rsidR="00322CEC" w14:paraId="65E22008" w14:textId="77777777" w:rsidTr="00FF06A4">
        <w:trPr>
          <w:trHeight w:val="255"/>
        </w:trPr>
        <w:tc>
          <w:tcPr>
            <w:tcW w:w="1288" w:type="dxa"/>
            <w:tcBorders>
              <w:top w:val="nil"/>
              <w:left w:val="nil"/>
              <w:bottom w:val="nil"/>
              <w:right w:val="single" w:sz="4" w:space="0" w:color="auto"/>
            </w:tcBorders>
            <w:shd w:val="clear" w:color="auto" w:fill="auto"/>
            <w:noWrap/>
            <w:vAlign w:val="bottom"/>
            <w:hideMark/>
          </w:tcPr>
          <w:p w14:paraId="0727A3A5" w14:textId="77777777" w:rsidR="00322CEC" w:rsidRDefault="00322CEC">
            <w:pPr>
              <w:rPr>
                <w:rFonts w:ascii="Calibri" w:hAnsi="Calibri"/>
                <w:sz w:val="20"/>
                <w:szCs w:val="20"/>
              </w:rPr>
            </w:pPr>
            <w:r>
              <w:rPr>
                <w:rFonts w:ascii="Calibri" w:hAnsi="Calibri"/>
                <w:sz w:val="20"/>
                <w:szCs w:val="20"/>
              </w:rPr>
              <w:t>Observations</w:t>
            </w:r>
          </w:p>
        </w:tc>
        <w:tc>
          <w:tcPr>
            <w:tcW w:w="1445" w:type="dxa"/>
            <w:tcBorders>
              <w:top w:val="nil"/>
              <w:left w:val="single" w:sz="4" w:space="0" w:color="auto"/>
              <w:bottom w:val="nil"/>
              <w:right w:val="nil"/>
            </w:tcBorders>
            <w:shd w:val="clear" w:color="auto" w:fill="auto"/>
            <w:noWrap/>
            <w:vAlign w:val="bottom"/>
            <w:hideMark/>
          </w:tcPr>
          <w:p w14:paraId="16BDB14F" w14:textId="77777777" w:rsidR="00322CEC" w:rsidRDefault="00322CEC">
            <w:pPr>
              <w:jc w:val="center"/>
              <w:rPr>
                <w:rFonts w:ascii="Calibri" w:hAnsi="Calibri"/>
                <w:sz w:val="20"/>
                <w:szCs w:val="20"/>
              </w:rPr>
            </w:pPr>
            <w:r>
              <w:rPr>
                <w:rFonts w:ascii="Calibri" w:hAnsi="Calibri"/>
                <w:sz w:val="20"/>
                <w:szCs w:val="20"/>
              </w:rPr>
              <w:t>3,458</w:t>
            </w:r>
          </w:p>
        </w:tc>
        <w:tc>
          <w:tcPr>
            <w:tcW w:w="1446" w:type="dxa"/>
            <w:tcBorders>
              <w:top w:val="nil"/>
              <w:left w:val="nil"/>
              <w:bottom w:val="nil"/>
              <w:right w:val="single" w:sz="4" w:space="0" w:color="000000"/>
            </w:tcBorders>
            <w:shd w:val="clear" w:color="auto" w:fill="auto"/>
            <w:noWrap/>
            <w:vAlign w:val="bottom"/>
            <w:hideMark/>
          </w:tcPr>
          <w:p w14:paraId="0647EF4C" w14:textId="77777777" w:rsidR="00322CEC" w:rsidRDefault="00322CEC">
            <w:pPr>
              <w:jc w:val="center"/>
              <w:rPr>
                <w:rFonts w:ascii="Calibri" w:hAnsi="Calibri"/>
                <w:sz w:val="20"/>
                <w:szCs w:val="20"/>
              </w:rPr>
            </w:pPr>
            <w:r>
              <w:rPr>
                <w:rFonts w:ascii="Calibri" w:hAnsi="Calibri"/>
                <w:sz w:val="20"/>
                <w:szCs w:val="20"/>
              </w:rPr>
              <w:t>3,864</w:t>
            </w:r>
          </w:p>
        </w:tc>
        <w:tc>
          <w:tcPr>
            <w:tcW w:w="1446" w:type="dxa"/>
            <w:tcBorders>
              <w:top w:val="nil"/>
              <w:left w:val="nil"/>
              <w:bottom w:val="nil"/>
              <w:right w:val="nil"/>
            </w:tcBorders>
            <w:shd w:val="clear" w:color="auto" w:fill="auto"/>
            <w:noWrap/>
            <w:vAlign w:val="bottom"/>
            <w:hideMark/>
          </w:tcPr>
          <w:p w14:paraId="10B3E568" w14:textId="77777777" w:rsidR="00322CEC" w:rsidRDefault="00322CEC">
            <w:pPr>
              <w:jc w:val="center"/>
              <w:rPr>
                <w:rFonts w:ascii="Calibri" w:hAnsi="Calibri"/>
                <w:sz w:val="20"/>
                <w:szCs w:val="20"/>
              </w:rPr>
            </w:pPr>
            <w:r>
              <w:rPr>
                <w:rFonts w:ascii="Calibri" w:hAnsi="Calibri"/>
                <w:sz w:val="20"/>
                <w:szCs w:val="20"/>
              </w:rPr>
              <w:t>1,540</w:t>
            </w:r>
          </w:p>
        </w:tc>
        <w:tc>
          <w:tcPr>
            <w:tcW w:w="1446" w:type="dxa"/>
            <w:tcBorders>
              <w:top w:val="nil"/>
              <w:left w:val="nil"/>
              <w:bottom w:val="nil"/>
              <w:right w:val="single" w:sz="4" w:space="0" w:color="000000"/>
            </w:tcBorders>
            <w:shd w:val="clear" w:color="auto" w:fill="auto"/>
            <w:noWrap/>
            <w:vAlign w:val="bottom"/>
            <w:hideMark/>
          </w:tcPr>
          <w:p w14:paraId="607477BF" w14:textId="77777777" w:rsidR="00322CEC" w:rsidRDefault="00322CEC">
            <w:pPr>
              <w:jc w:val="center"/>
              <w:rPr>
                <w:rFonts w:ascii="Calibri" w:hAnsi="Calibri"/>
                <w:sz w:val="20"/>
                <w:szCs w:val="20"/>
              </w:rPr>
            </w:pPr>
            <w:r>
              <w:rPr>
                <w:rFonts w:ascii="Calibri" w:hAnsi="Calibri"/>
                <w:sz w:val="20"/>
                <w:szCs w:val="20"/>
              </w:rPr>
              <w:t>1,886</w:t>
            </w:r>
          </w:p>
        </w:tc>
        <w:tc>
          <w:tcPr>
            <w:tcW w:w="1247" w:type="dxa"/>
            <w:tcBorders>
              <w:top w:val="nil"/>
              <w:left w:val="nil"/>
              <w:bottom w:val="nil"/>
              <w:right w:val="nil"/>
            </w:tcBorders>
            <w:shd w:val="clear" w:color="auto" w:fill="auto"/>
            <w:noWrap/>
            <w:vAlign w:val="bottom"/>
            <w:hideMark/>
          </w:tcPr>
          <w:p w14:paraId="6F22BBFA" w14:textId="77777777" w:rsidR="00322CEC" w:rsidRDefault="00322CEC">
            <w:pPr>
              <w:jc w:val="center"/>
              <w:rPr>
                <w:rFonts w:ascii="Calibri" w:hAnsi="Calibri"/>
                <w:sz w:val="20"/>
                <w:szCs w:val="20"/>
              </w:rPr>
            </w:pPr>
            <w:r>
              <w:rPr>
                <w:rFonts w:ascii="Calibri" w:hAnsi="Calibri"/>
                <w:sz w:val="20"/>
                <w:szCs w:val="20"/>
              </w:rPr>
              <w:t>1,540</w:t>
            </w:r>
          </w:p>
        </w:tc>
        <w:tc>
          <w:tcPr>
            <w:tcW w:w="1435" w:type="dxa"/>
            <w:tcBorders>
              <w:top w:val="nil"/>
              <w:left w:val="nil"/>
              <w:bottom w:val="nil"/>
              <w:right w:val="nil"/>
            </w:tcBorders>
            <w:shd w:val="clear" w:color="auto" w:fill="auto"/>
            <w:noWrap/>
            <w:vAlign w:val="bottom"/>
            <w:hideMark/>
          </w:tcPr>
          <w:p w14:paraId="22926966" w14:textId="77777777" w:rsidR="00322CEC" w:rsidRDefault="00322CEC">
            <w:pPr>
              <w:jc w:val="center"/>
              <w:rPr>
                <w:rFonts w:ascii="Calibri" w:hAnsi="Calibri"/>
                <w:sz w:val="20"/>
                <w:szCs w:val="20"/>
              </w:rPr>
            </w:pPr>
            <w:r>
              <w:rPr>
                <w:rFonts w:ascii="Calibri" w:hAnsi="Calibri"/>
                <w:sz w:val="20"/>
                <w:szCs w:val="20"/>
              </w:rPr>
              <w:t>1,886</w:t>
            </w:r>
          </w:p>
        </w:tc>
      </w:tr>
      <w:tr w:rsidR="00FF06A4" w14:paraId="63225AA6" w14:textId="77777777" w:rsidTr="00FF06A4">
        <w:trPr>
          <w:trHeight w:val="255"/>
        </w:trPr>
        <w:tc>
          <w:tcPr>
            <w:tcW w:w="1288" w:type="dxa"/>
            <w:tcBorders>
              <w:top w:val="nil"/>
              <w:left w:val="nil"/>
              <w:bottom w:val="nil"/>
              <w:right w:val="single" w:sz="4" w:space="0" w:color="auto"/>
            </w:tcBorders>
            <w:shd w:val="clear" w:color="auto" w:fill="auto"/>
            <w:noWrap/>
            <w:vAlign w:val="bottom"/>
            <w:hideMark/>
          </w:tcPr>
          <w:p w14:paraId="2EF3B2AA" w14:textId="77777777" w:rsidR="00FF06A4" w:rsidRDefault="00FF06A4">
            <w:pPr>
              <w:rPr>
                <w:rFonts w:ascii="Calibri" w:hAnsi="Calibri"/>
                <w:sz w:val="20"/>
                <w:szCs w:val="20"/>
              </w:rPr>
            </w:pPr>
            <w:r>
              <w:rPr>
                <w:rFonts w:ascii="Calibri" w:hAnsi="Calibri"/>
                <w:sz w:val="20"/>
                <w:szCs w:val="20"/>
              </w:rPr>
              <w:t>persons</w:t>
            </w:r>
          </w:p>
        </w:tc>
        <w:tc>
          <w:tcPr>
            <w:tcW w:w="1445" w:type="dxa"/>
            <w:tcBorders>
              <w:top w:val="nil"/>
              <w:left w:val="single" w:sz="4" w:space="0" w:color="auto"/>
              <w:bottom w:val="nil"/>
              <w:right w:val="nil"/>
            </w:tcBorders>
            <w:shd w:val="clear" w:color="auto" w:fill="auto"/>
            <w:noWrap/>
            <w:vAlign w:val="bottom"/>
            <w:hideMark/>
          </w:tcPr>
          <w:p w14:paraId="561A02D7" w14:textId="77777777" w:rsidR="00FF06A4" w:rsidRDefault="00FF06A4">
            <w:pPr>
              <w:jc w:val="center"/>
              <w:rPr>
                <w:rFonts w:ascii="Calibri" w:hAnsi="Calibri"/>
                <w:sz w:val="20"/>
                <w:szCs w:val="20"/>
              </w:rPr>
            </w:pPr>
          </w:p>
        </w:tc>
        <w:tc>
          <w:tcPr>
            <w:tcW w:w="1446" w:type="dxa"/>
            <w:tcBorders>
              <w:top w:val="nil"/>
              <w:left w:val="nil"/>
              <w:bottom w:val="nil"/>
              <w:right w:val="single" w:sz="4" w:space="0" w:color="000000"/>
            </w:tcBorders>
            <w:shd w:val="clear" w:color="auto" w:fill="auto"/>
            <w:noWrap/>
            <w:vAlign w:val="bottom"/>
            <w:hideMark/>
          </w:tcPr>
          <w:p w14:paraId="3EEBDF34" w14:textId="77777777" w:rsidR="00FF06A4" w:rsidRDefault="00FF06A4">
            <w:pPr>
              <w:jc w:val="center"/>
              <w:rPr>
                <w:rFonts w:ascii="Calibri" w:hAnsi="Calibri"/>
                <w:sz w:val="20"/>
                <w:szCs w:val="20"/>
              </w:rPr>
            </w:pPr>
            <w:r>
              <w:rPr>
                <w:rFonts w:ascii="Calibri" w:hAnsi="Calibri"/>
                <w:sz w:val="20"/>
                <w:szCs w:val="20"/>
              </w:rPr>
              <w:t> </w:t>
            </w:r>
          </w:p>
        </w:tc>
        <w:tc>
          <w:tcPr>
            <w:tcW w:w="1446" w:type="dxa"/>
            <w:tcBorders>
              <w:top w:val="nil"/>
              <w:left w:val="nil"/>
              <w:bottom w:val="nil"/>
              <w:right w:val="nil"/>
            </w:tcBorders>
            <w:shd w:val="clear" w:color="auto" w:fill="auto"/>
            <w:noWrap/>
            <w:vAlign w:val="bottom"/>
          </w:tcPr>
          <w:p w14:paraId="79DE9359" w14:textId="39992CC5" w:rsidR="00FF06A4" w:rsidRDefault="00FF06A4">
            <w:pPr>
              <w:jc w:val="center"/>
              <w:rPr>
                <w:rFonts w:ascii="Calibri" w:hAnsi="Calibri"/>
                <w:sz w:val="20"/>
                <w:szCs w:val="20"/>
              </w:rPr>
            </w:pPr>
          </w:p>
        </w:tc>
        <w:tc>
          <w:tcPr>
            <w:tcW w:w="1446" w:type="dxa"/>
            <w:tcBorders>
              <w:top w:val="nil"/>
              <w:left w:val="nil"/>
              <w:bottom w:val="nil"/>
              <w:right w:val="single" w:sz="4" w:space="0" w:color="000000"/>
            </w:tcBorders>
            <w:shd w:val="clear" w:color="auto" w:fill="auto"/>
            <w:noWrap/>
            <w:vAlign w:val="bottom"/>
          </w:tcPr>
          <w:p w14:paraId="6AC7A5C8" w14:textId="3B9E159B" w:rsidR="00FF06A4" w:rsidRDefault="00FF06A4">
            <w:pPr>
              <w:jc w:val="center"/>
              <w:rPr>
                <w:rFonts w:ascii="Calibri" w:hAnsi="Calibri"/>
                <w:sz w:val="20"/>
                <w:szCs w:val="20"/>
              </w:rPr>
            </w:pPr>
          </w:p>
        </w:tc>
        <w:tc>
          <w:tcPr>
            <w:tcW w:w="1247" w:type="dxa"/>
            <w:tcBorders>
              <w:top w:val="nil"/>
              <w:left w:val="nil"/>
              <w:bottom w:val="nil"/>
              <w:right w:val="nil"/>
            </w:tcBorders>
            <w:shd w:val="clear" w:color="auto" w:fill="auto"/>
            <w:noWrap/>
            <w:vAlign w:val="bottom"/>
            <w:hideMark/>
          </w:tcPr>
          <w:p w14:paraId="082FCB97" w14:textId="1690CEC9" w:rsidR="00FF06A4" w:rsidRDefault="00FF06A4">
            <w:pPr>
              <w:jc w:val="center"/>
              <w:rPr>
                <w:rFonts w:ascii="Calibri" w:hAnsi="Calibri"/>
                <w:sz w:val="20"/>
                <w:szCs w:val="20"/>
              </w:rPr>
            </w:pPr>
            <w:r>
              <w:rPr>
                <w:rFonts w:ascii="Calibri" w:hAnsi="Calibri"/>
                <w:sz w:val="20"/>
                <w:szCs w:val="20"/>
              </w:rPr>
              <w:t>770</w:t>
            </w:r>
          </w:p>
        </w:tc>
        <w:tc>
          <w:tcPr>
            <w:tcW w:w="1435" w:type="dxa"/>
            <w:tcBorders>
              <w:top w:val="nil"/>
              <w:left w:val="nil"/>
              <w:bottom w:val="nil"/>
              <w:right w:val="nil"/>
            </w:tcBorders>
            <w:shd w:val="clear" w:color="auto" w:fill="auto"/>
            <w:noWrap/>
            <w:vAlign w:val="bottom"/>
            <w:hideMark/>
          </w:tcPr>
          <w:p w14:paraId="2CA222EB" w14:textId="560D5B8A" w:rsidR="00FF06A4" w:rsidRDefault="00FF06A4">
            <w:pPr>
              <w:jc w:val="center"/>
              <w:rPr>
                <w:rFonts w:ascii="Calibri" w:hAnsi="Calibri"/>
                <w:sz w:val="20"/>
                <w:szCs w:val="20"/>
              </w:rPr>
            </w:pPr>
            <w:r>
              <w:rPr>
                <w:rFonts w:ascii="Calibri" w:hAnsi="Calibri"/>
                <w:sz w:val="20"/>
                <w:szCs w:val="20"/>
              </w:rPr>
              <w:t>943</w:t>
            </w:r>
          </w:p>
        </w:tc>
      </w:tr>
      <w:tr w:rsidR="00FF06A4" w14:paraId="1F5D174F" w14:textId="77777777" w:rsidTr="00FF06A4">
        <w:trPr>
          <w:trHeight w:val="255"/>
        </w:trPr>
        <w:tc>
          <w:tcPr>
            <w:tcW w:w="1288" w:type="dxa"/>
            <w:tcBorders>
              <w:top w:val="nil"/>
              <w:left w:val="nil"/>
              <w:bottom w:val="single" w:sz="4" w:space="0" w:color="000000"/>
              <w:right w:val="single" w:sz="4" w:space="0" w:color="auto"/>
            </w:tcBorders>
            <w:shd w:val="clear" w:color="auto" w:fill="auto"/>
            <w:noWrap/>
            <w:vAlign w:val="bottom"/>
            <w:hideMark/>
          </w:tcPr>
          <w:p w14:paraId="37FC84DF" w14:textId="77777777" w:rsidR="00FF06A4" w:rsidRDefault="00FF06A4">
            <w:pPr>
              <w:rPr>
                <w:rFonts w:ascii="Calibri" w:hAnsi="Calibri"/>
                <w:sz w:val="20"/>
                <w:szCs w:val="20"/>
              </w:rPr>
            </w:pPr>
            <w:r>
              <w:rPr>
                <w:rFonts w:ascii="Calibri" w:hAnsi="Calibri"/>
                <w:sz w:val="20"/>
                <w:szCs w:val="20"/>
              </w:rPr>
              <w:t>R-squared</w:t>
            </w:r>
          </w:p>
        </w:tc>
        <w:tc>
          <w:tcPr>
            <w:tcW w:w="1445" w:type="dxa"/>
            <w:tcBorders>
              <w:top w:val="nil"/>
              <w:left w:val="single" w:sz="4" w:space="0" w:color="auto"/>
              <w:bottom w:val="single" w:sz="4" w:space="0" w:color="000000"/>
              <w:right w:val="nil"/>
            </w:tcBorders>
            <w:shd w:val="clear" w:color="auto" w:fill="auto"/>
            <w:noWrap/>
            <w:vAlign w:val="bottom"/>
            <w:hideMark/>
          </w:tcPr>
          <w:p w14:paraId="6D822E6F" w14:textId="77777777" w:rsidR="00FF06A4" w:rsidRDefault="00FF06A4">
            <w:pPr>
              <w:jc w:val="center"/>
              <w:rPr>
                <w:rFonts w:ascii="Calibri" w:hAnsi="Calibri"/>
                <w:sz w:val="20"/>
                <w:szCs w:val="20"/>
              </w:rPr>
            </w:pPr>
            <w:r>
              <w:rPr>
                <w:rFonts w:ascii="Calibri" w:hAnsi="Calibri"/>
                <w:sz w:val="20"/>
                <w:szCs w:val="20"/>
              </w:rPr>
              <w:t>0.2442</w:t>
            </w:r>
          </w:p>
        </w:tc>
        <w:tc>
          <w:tcPr>
            <w:tcW w:w="1446" w:type="dxa"/>
            <w:tcBorders>
              <w:top w:val="nil"/>
              <w:left w:val="nil"/>
              <w:bottom w:val="single" w:sz="4" w:space="0" w:color="000000"/>
              <w:right w:val="single" w:sz="4" w:space="0" w:color="000000"/>
            </w:tcBorders>
            <w:shd w:val="clear" w:color="auto" w:fill="auto"/>
            <w:noWrap/>
            <w:vAlign w:val="bottom"/>
            <w:hideMark/>
          </w:tcPr>
          <w:p w14:paraId="363C46D8" w14:textId="77777777" w:rsidR="00FF06A4" w:rsidRDefault="00FF06A4">
            <w:pPr>
              <w:jc w:val="center"/>
              <w:rPr>
                <w:rFonts w:ascii="Calibri" w:hAnsi="Calibri"/>
                <w:sz w:val="20"/>
                <w:szCs w:val="20"/>
              </w:rPr>
            </w:pPr>
            <w:r>
              <w:rPr>
                <w:rFonts w:ascii="Calibri" w:hAnsi="Calibri"/>
                <w:sz w:val="20"/>
                <w:szCs w:val="20"/>
              </w:rPr>
              <w:t>0.2346</w:t>
            </w:r>
          </w:p>
        </w:tc>
        <w:tc>
          <w:tcPr>
            <w:tcW w:w="1446" w:type="dxa"/>
            <w:tcBorders>
              <w:top w:val="nil"/>
              <w:left w:val="nil"/>
              <w:bottom w:val="single" w:sz="4" w:space="0" w:color="000000"/>
              <w:right w:val="nil"/>
            </w:tcBorders>
            <w:shd w:val="clear" w:color="auto" w:fill="auto"/>
            <w:noWrap/>
            <w:vAlign w:val="bottom"/>
            <w:hideMark/>
          </w:tcPr>
          <w:p w14:paraId="4176A350" w14:textId="77777777" w:rsidR="00FF06A4" w:rsidRDefault="00FF06A4">
            <w:pPr>
              <w:jc w:val="center"/>
              <w:rPr>
                <w:rFonts w:ascii="Calibri" w:hAnsi="Calibri"/>
                <w:sz w:val="20"/>
                <w:szCs w:val="20"/>
              </w:rPr>
            </w:pPr>
            <w:r>
              <w:rPr>
                <w:rFonts w:ascii="Calibri" w:hAnsi="Calibri"/>
                <w:sz w:val="20"/>
                <w:szCs w:val="20"/>
              </w:rPr>
              <w:t>0.2619</w:t>
            </w:r>
          </w:p>
        </w:tc>
        <w:tc>
          <w:tcPr>
            <w:tcW w:w="1446" w:type="dxa"/>
            <w:tcBorders>
              <w:top w:val="nil"/>
              <w:left w:val="nil"/>
              <w:bottom w:val="single" w:sz="4" w:space="0" w:color="000000"/>
              <w:right w:val="single" w:sz="4" w:space="0" w:color="000000"/>
            </w:tcBorders>
            <w:shd w:val="clear" w:color="auto" w:fill="auto"/>
            <w:noWrap/>
            <w:vAlign w:val="bottom"/>
            <w:hideMark/>
          </w:tcPr>
          <w:p w14:paraId="7F63FB8A" w14:textId="77777777" w:rsidR="00FF06A4" w:rsidRDefault="00FF06A4">
            <w:pPr>
              <w:jc w:val="center"/>
              <w:rPr>
                <w:rFonts w:ascii="Calibri" w:hAnsi="Calibri"/>
                <w:sz w:val="20"/>
                <w:szCs w:val="20"/>
              </w:rPr>
            </w:pPr>
            <w:r>
              <w:rPr>
                <w:rFonts w:ascii="Calibri" w:hAnsi="Calibri"/>
                <w:sz w:val="20"/>
                <w:szCs w:val="20"/>
              </w:rPr>
              <w:t>0.2628</w:t>
            </w:r>
          </w:p>
        </w:tc>
        <w:tc>
          <w:tcPr>
            <w:tcW w:w="1247" w:type="dxa"/>
            <w:tcBorders>
              <w:top w:val="nil"/>
              <w:left w:val="nil"/>
              <w:bottom w:val="single" w:sz="4" w:space="0" w:color="000000"/>
              <w:right w:val="nil"/>
            </w:tcBorders>
            <w:shd w:val="clear" w:color="auto" w:fill="auto"/>
            <w:noWrap/>
            <w:vAlign w:val="bottom"/>
            <w:hideMark/>
          </w:tcPr>
          <w:p w14:paraId="39B5E846" w14:textId="02F9C08F" w:rsidR="00FF06A4" w:rsidRDefault="00FF06A4">
            <w:pPr>
              <w:jc w:val="center"/>
              <w:rPr>
                <w:rFonts w:ascii="Calibri" w:hAnsi="Calibri"/>
                <w:sz w:val="20"/>
                <w:szCs w:val="20"/>
              </w:rPr>
            </w:pPr>
            <w:r>
              <w:rPr>
                <w:rFonts w:ascii="Calibri" w:hAnsi="Calibri"/>
                <w:sz w:val="20"/>
                <w:szCs w:val="20"/>
              </w:rPr>
              <w:t>0.048</w:t>
            </w:r>
          </w:p>
        </w:tc>
        <w:tc>
          <w:tcPr>
            <w:tcW w:w="1435" w:type="dxa"/>
            <w:tcBorders>
              <w:top w:val="nil"/>
              <w:left w:val="nil"/>
              <w:bottom w:val="single" w:sz="4" w:space="0" w:color="000000"/>
              <w:right w:val="nil"/>
            </w:tcBorders>
            <w:shd w:val="clear" w:color="auto" w:fill="auto"/>
            <w:noWrap/>
            <w:vAlign w:val="bottom"/>
            <w:hideMark/>
          </w:tcPr>
          <w:p w14:paraId="129CAB1C" w14:textId="68AC0C18" w:rsidR="00FF06A4" w:rsidRDefault="00FF06A4">
            <w:pPr>
              <w:jc w:val="center"/>
              <w:rPr>
                <w:rFonts w:ascii="Calibri" w:hAnsi="Calibri"/>
                <w:sz w:val="20"/>
                <w:szCs w:val="20"/>
              </w:rPr>
            </w:pPr>
            <w:r>
              <w:rPr>
                <w:rFonts w:ascii="Calibri" w:hAnsi="Calibri"/>
                <w:sz w:val="20"/>
                <w:szCs w:val="20"/>
              </w:rPr>
              <w:t>0.127</w:t>
            </w:r>
          </w:p>
        </w:tc>
      </w:tr>
      <w:tr w:rsidR="00FF06A4" w14:paraId="391C42EB" w14:textId="77777777" w:rsidTr="00FF06A4">
        <w:trPr>
          <w:trHeight w:val="255"/>
        </w:trPr>
        <w:tc>
          <w:tcPr>
            <w:tcW w:w="4179" w:type="dxa"/>
            <w:gridSpan w:val="3"/>
            <w:tcBorders>
              <w:top w:val="nil"/>
              <w:left w:val="nil"/>
              <w:bottom w:val="nil"/>
              <w:right w:val="nil"/>
            </w:tcBorders>
            <w:shd w:val="clear" w:color="auto" w:fill="auto"/>
            <w:noWrap/>
            <w:vAlign w:val="bottom"/>
            <w:hideMark/>
          </w:tcPr>
          <w:p w14:paraId="5153E5C6" w14:textId="77777777" w:rsidR="00FF06A4" w:rsidRDefault="00FF06A4">
            <w:pPr>
              <w:rPr>
                <w:rFonts w:ascii="Calibri" w:hAnsi="Calibri"/>
                <w:sz w:val="20"/>
                <w:szCs w:val="20"/>
              </w:rPr>
            </w:pPr>
            <w:r>
              <w:rPr>
                <w:rFonts w:ascii="Calibri" w:hAnsi="Calibri"/>
                <w:sz w:val="20"/>
                <w:szCs w:val="20"/>
              </w:rPr>
              <w:t>Standard errors in parentheses</w:t>
            </w:r>
          </w:p>
        </w:tc>
        <w:tc>
          <w:tcPr>
            <w:tcW w:w="1446" w:type="dxa"/>
            <w:tcBorders>
              <w:top w:val="nil"/>
              <w:left w:val="nil"/>
              <w:bottom w:val="nil"/>
              <w:right w:val="nil"/>
            </w:tcBorders>
            <w:shd w:val="clear" w:color="auto" w:fill="auto"/>
            <w:noWrap/>
            <w:vAlign w:val="bottom"/>
            <w:hideMark/>
          </w:tcPr>
          <w:p w14:paraId="1AA2BFFD" w14:textId="77777777" w:rsidR="00FF06A4" w:rsidRDefault="00FF06A4">
            <w:pPr>
              <w:rPr>
                <w:rFonts w:ascii="Calibri" w:hAnsi="Calibri"/>
                <w:sz w:val="20"/>
                <w:szCs w:val="20"/>
              </w:rPr>
            </w:pPr>
          </w:p>
        </w:tc>
        <w:tc>
          <w:tcPr>
            <w:tcW w:w="1446" w:type="dxa"/>
            <w:tcBorders>
              <w:top w:val="nil"/>
              <w:left w:val="nil"/>
              <w:bottom w:val="nil"/>
              <w:right w:val="nil"/>
            </w:tcBorders>
            <w:shd w:val="clear" w:color="auto" w:fill="auto"/>
            <w:noWrap/>
            <w:vAlign w:val="bottom"/>
            <w:hideMark/>
          </w:tcPr>
          <w:p w14:paraId="70AC0554" w14:textId="77777777" w:rsidR="00FF06A4" w:rsidRDefault="00FF06A4">
            <w:pPr>
              <w:rPr>
                <w:rFonts w:ascii="Calibri" w:hAnsi="Calibri"/>
                <w:sz w:val="20"/>
                <w:szCs w:val="20"/>
              </w:rPr>
            </w:pPr>
          </w:p>
        </w:tc>
        <w:tc>
          <w:tcPr>
            <w:tcW w:w="1247" w:type="dxa"/>
            <w:tcBorders>
              <w:top w:val="nil"/>
              <w:left w:val="nil"/>
              <w:bottom w:val="nil"/>
              <w:right w:val="nil"/>
            </w:tcBorders>
            <w:shd w:val="clear" w:color="auto" w:fill="auto"/>
            <w:noWrap/>
            <w:vAlign w:val="bottom"/>
            <w:hideMark/>
          </w:tcPr>
          <w:p w14:paraId="12555F1B" w14:textId="77777777" w:rsidR="00FF06A4" w:rsidRDefault="00FF06A4">
            <w:pPr>
              <w:rPr>
                <w:rFonts w:ascii="Calibri" w:hAnsi="Calibri"/>
                <w:sz w:val="20"/>
                <w:szCs w:val="20"/>
              </w:rPr>
            </w:pPr>
          </w:p>
        </w:tc>
        <w:tc>
          <w:tcPr>
            <w:tcW w:w="1435" w:type="dxa"/>
            <w:tcBorders>
              <w:top w:val="nil"/>
              <w:left w:val="nil"/>
              <w:bottom w:val="nil"/>
              <w:right w:val="nil"/>
            </w:tcBorders>
            <w:shd w:val="clear" w:color="auto" w:fill="auto"/>
            <w:noWrap/>
            <w:vAlign w:val="bottom"/>
            <w:hideMark/>
          </w:tcPr>
          <w:p w14:paraId="702E3E63" w14:textId="77777777" w:rsidR="00FF06A4" w:rsidRDefault="00FF06A4">
            <w:pPr>
              <w:rPr>
                <w:rFonts w:ascii="Calibri" w:hAnsi="Calibri"/>
                <w:sz w:val="20"/>
                <w:szCs w:val="20"/>
              </w:rPr>
            </w:pPr>
          </w:p>
        </w:tc>
      </w:tr>
      <w:tr w:rsidR="00FF06A4" w14:paraId="68BBDF27" w14:textId="77777777" w:rsidTr="00FF06A4">
        <w:trPr>
          <w:trHeight w:val="255"/>
        </w:trPr>
        <w:tc>
          <w:tcPr>
            <w:tcW w:w="2733" w:type="dxa"/>
            <w:gridSpan w:val="2"/>
            <w:tcBorders>
              <w:top w:val="nil"/>
              <w:left w:val="nil"/>
              <w:bottom w:val="nil"/>
              <w:right w:val="nil"/>
            </w:tcBorders>
            <w:shd w:val="clear" w:color="auto" w:fill="auto"/>
            <w:noWrap/>
            <w:vAlign w:val="bottom"/>
            <w:hideMark/>
          </w:tcPr>
          <w:p w14:paraId="0C3FFB07" w14:textId="77777777" w:rsidR="00FF06A4" w:rsidRDefault="00FF06A4">
            <w:pPr>
              <w:rPr>
                <w:rFonts w:ascii="Calibri" w:hAnsi="Calibri"/>
                <w:sz w:val="20"/>
                <w:szCs w:val="20"/>
              </w:rPr>
            </w:pPr>
            <w:r>
              <w:rPr>
                <w:rFonts w:ascii="Calibri" w:hAnsi="Calibri"/>
                <w:sz w:val="20"/>
                <w:szCs w:val="20"/>
              </w:rPr>
              <w:t>*** p&lt;0.01, ** p&lt;0.05, * p&lt;0.1</w:t>
            </w:r>
          </w:p>
        </w:tc>
        <w:tc>
          <w:tcPr>
            <w:tcW w:w="1446" w:type="dxa"/>
            <w:tcBorders>
              <w:top w:val="nil"/>
              <w:left w:val="nil"/>
              <w:bottom w:val="nil"/>
              <w:right w:val="nil"/>
            </w:tcBorders>
            <w:shd w:val="clear" w:color="auto" w:fill="auto"/>
            <w:noWrap/>
            <w:vAlign w:val="bottom"/>
            <w:hideMark/>
          </w:tcPr>
          <w:p w14:paraId="0D8E043A" w14:textId="77777777" w:rsidR="00FF06A4" w:rsidRDefault="00FF06A4">
            <w:pPr>
              <w:rPr>
                <w:rFonts w:ascii="Calibri" w:hAnsi="Calibri"/>
                <w:sz w:val="20"/>
                <w:szCs w:val="20"/>
              </w:rPr>
            </w:pPr>
          </w:p>
        </w:tc>
        <w:tc>
          <w:tcPr>
            <w:tcW w:w="1446" w:type="dxa"/>
            <w:tcBorders>
              <w:top w:val="nil"/>
              <w:left w:val="nil"/>
              <w:bottom w:val="nil"/>
              <w:right w:val="nil"/>
            </w:tcBorders>
            <w:shd w:val="clear" w:color="auto" w:fill="auto"/>
            <w:noWrap/>
            <w:vAlign w:val="bottom"/>
            <w:hideMark/>
          </w:tcPr>
          <w:p w14:paraId="1C44DFE4" w14:textId="77777777" w:rsidR="00FF06A4" w:rsidRDefault="00FF06A4">
            <w:pPr>
              <w:rPr>
                <w:rFonts w:ascii="Calibri" w:hAnsi="Calibri"/>
                <w:sz w:val="20"/>
                <w:szCs w:val="20"/>
              </w:rPr>
            </w:pPr>
          </w:p>
        </w:tc>
        <w:tc>
          <w:tcPr>
            <w:tcW w:w="1446" w:type="dxa"/>
            <w:tcBorders>
              <w:top w:val="nil"/>
              <w:left w:val="nil"/>
              <w:bottom w:val="nil"/>
              <w:right w:val="nil"/>
            </w:tcBorders>
            <w:shd w:val="clear" w:color="auto" w:fill="auto"/>
            <w:noWrap/>
            <w:vAlign w:val="bottom"/>
            <w:hideMark/>
          </w:tcPr>
          <w:p w14:paraId="194DF7DC" w14:textId="77777777" w:rsidR="00FF06A4" w:rsidRDefault="00FF06A4">
            <w:pPr>
              <w:rPr>
                <w:rFonts w:ascii="Calibri" w:hAnsi="Calibri"/>
                <w:sz w:val="20"/>
                <w:szCs w:val="20"/>
              </w:rPr>
            </w:pPr>
          </w:p>
        </w:tc>
        <w:tc>
          <w:tcPr>
            <w:tcW w:w="1247" w:type="dxa"/>
            <w:tcBorders>
              <w:top w:val="nil"/>
              <w:left w:val="nil"/>
              <w:bottom w:val="nil"/>
              <w:right w:val="nil"/>
            </w:tcBorders>
            <w:shd w:val="clear" w:color="auto" w:fill="auto"/>
            <w:noWrap/>
            <w:vAlign w:val="bottom"/>
            <w:hideMark/>
          </w:tcPr>
          <w:p w14:paraId="5F2A7814" w14:textId="77777777" w:rsidR="00FF06A4" w:rsidRDefault="00FF06A4">
            <w:pPr>
              <w:rPr>
                <w:rFonts w:ascii="Calibri" w:hAnsi="Calibri"/>
                <w:sz w:val="20"/>
                <w:szCs w:val="20"/>
              </w:rPr>
            </w:pPr>
          </w:p>
        </w:tc>
        <w:tc>
          <w:tcPr>
            <w:tcW w:w="1435" w:type="dxa"/>
            <w:tcBorders>
              <w:top w:val="nil"/>
              <w:left w:val="nil"/>
              <w:bottom w:val="nil"/>
              <w:right w:val="nil"/>
            </w:tcBorders>
            <w:shd w:val="clear" w:color="auto" w:fill="auto"/>
            <w:noWrap/>
            <w:vAlign w:val="bottom"/>
            <w:hideMark/>
          </w:tcPr>
          <w:p w14:paraId="7B4D8A34" w14:textId="77777777" w:rsidR="00FF06A4" w:rsidRDefault="00FF06A4">
            <w:pPr>
              <w:rPr>
                <w:rFonts w:ascii="Calibri" w:hAnsi="Calibri"/>
                <w:sz w:val="20"/>
                <w:szCs w:val="20"/>
              </w:rPr>
            </w:pPr>
          </w:p>
        </w:tc>
      </w:tr>
    </w:tbl>
    <w:p w14:paraId="55BB8AE8" w14:textId="77777777" w:rsidR="003E0A3D" w:rsidRDefault="003E0A3D" w:rsidP="00CB0C55">
      <w:pPr>
        <w:spacing w:line="360" w:lineRule="auto"/>
        <w:jc w:val="both"/>
        <w:rPr>
          <w:b/>
          <w:sz w:val="28"/>
          <w:szCs w:val="28"/>
        </w:rPr>
      </w:pPr>
    </w:p>
    <w:p w14:paraId="1B61A680" w14:textId="77777777" w:rsidR="003E0A3D" w:rsidRDefault="003E0A3D" w:rsidP="00CB0C55">
      <w:pPr>
        <w:spacing w:line="360" w:lineRule="auto"/>
        <w:jc w:val="both"/>
        <w:rPr>
          <w:b/>
          <w:sz w:val="28"/>
          <w:szCs w:val="28"/>
        </w:rPr>
      </w:pPr>
    </w:p>
    <w:p w14:paraId="31825F27" w14:textId="57CC04AE" w:rsidR="003E0A3D" w:rsidRPr="003E0A3D" w:rsidRDefault="003E0A3D" w:rsidP="00CB0C55">
      <w:pPr>
        <w:spacing w:line="360" w:lineRule="auto"/>
        <w:jc w:val="both"/>
      </w:pPr>
      <w:r>
        <w:t xml:space="preserve">The results of the mechanism test on income can be seen in </w:t>
      </w:r>
      <w:r>
        <w:rPr>
          <w:b/>
        </w:rPr>
        <w:t>TABLE 12!!!@#!@</w:t>
      </w:r>
      <w:r>
        <w:t>. The DID coefficients are insignificant</w:t>
      </w:r>
      <w:r w:rsidR="00B4576D">
        <w:t xml:space="preserve"> in all regressions</w:t>
      </w:r>
      <w:r>
        <w:t xml:space="preserve"> which implies that the difference in income of the </w:t>
      </w:r>
      <w:r>
        <w:lastRenderedPageBreak/>
        <w:t>treatment and control group did not change significantly</w:t>
      </w:r>
      <w:r w:rsidR="00B4576D">
        <w:t xml:space="preserve">. This implies that the treatment did not have an undesired effect on income which could have influenced health through the income channel. </w:t>
      </w:r>
    </w:p>
    <w:p w14:paraId="09EF87A4" w14:textId="24E9EDC7" w:rsidR="003E0A3D" w:rsidRDefault="003E0A3D" w:rsidP="003E0A3D">
      <w:pPr>
        <w:pStyle w:val="Caption"/>
        <w:keepNext/>
      </w:pPr>
      <w:r>
        <w:t xml:space="preserve">Table </w:t>
      </w:r>
      <w:fldSimple w:instr=" SEQ Table \* ARABIC ">
        <w:r>
          <w:rPr>
            <w:noProof/>
          </w:rPr>
          <w:t>12</w:t>
        </w:r>
      </w:fldSimple>
      <w:r>
        <w:t>:mechanism test income</w:t>
      </w:r>
    </w:p>
    <w:tbl>
      <w:tblPr>
        <w:tblW w:w="6808" w:type="dxa"/>
        <w:jc w:val="center"/>
        <w:tblInd w:w="93" w:type="dxa"/>
        <w:tblLook w:val="04A0" w:firstRow="1" w:lastRow="0" w:firstColumn="1" w:lastColumn="0" w:noHBand="0" w:noVBand="1"/>
      </w:tblPr>
      <w:tblGrid>
        <w:gridCol w:w="1440"/>
        <w:gridCol w:w="1342"/>
        <w:gridCol w:w="1342"/>
        <w:gridCol w:w="1342"/>
        <w:gridCol w:w="1342"/>
      </w:tblGrid>
      <w:tr w:rsidR="003E0A3D" w:rsidRPr="003E0A3D" w14:paraId="4A13F27E"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40621A33"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2684" w:type="dxa"/>
            <w:gridSpan w:val="2"/>
            <w:tcBorders>
              <w:top w:val="nil"/>
              <w:left w:val="nil"/>
              <w:bottom w:val="nil"/>
              <w:right w:val="nil"/>
            </w:tcBorders>
            <w:shd w:val="clear" w:color="auto" w:fill="auto"/>
            <w:noWrap/>
            <w:vAlign w:val="bottom"/>
            <w:hideMark/>
          </w:tcPr>
          <w:p w14:paraId="0E93F1DE"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same observations</w:t>
            </w:r>
          </w:p>
        </w:tc>
        <w:tc>
          <w:tcPr>
            <w:tcW w:w="2684" w:type="dxa"/>
            <w:gridSpan w:val="2"/>
            <w:tcBorders>
              <w:top w:val="nil"/>
              <w:left w:val="nil"/>
              <w:bottom w:val="nil"/>
              <w:right w:val="nil"/>
            </w:tcBorders>
            <w:shd w:val="clear" w:color="auto" w:fill="auto"/>
            <w:noWrap/>
            <w:vAlign w:val="bottom"/>
            <w:hideMark/>
          </w:tcPr>
          <w:p w14:paraId="5CB2953B"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recurring individuals</w:t>
            </w:r>
          </w:p>
        </w:tc>
      </w:tr>
      <w:tr w:rsidR="003E0A3D" w:rsidRPr="003E0A3D" w14:paraId="492083B3" w14:textId="77777777" w:rsidTr="003E0A3D">
        <w:trPr>
          <w:trHeight w:val="255"/>
          <w:jc w:val="center"/>
        </w:trPr>
        <w:tc>
          <w:tcPr>
            <w:tcW w:w="1440" w:type="dxa"/>
            <w:tcBorders>
              <w:top w:val="single" w:sz="4" w:space="0" w:color="000000"/>
              <w:left w:val="nil"/>
              <w:bottom w:val="nil"/>
              <w:right w:val="nil"/>
            </w:tcBorders>
            <w:shd w:val="clear" w:color="auto" w:fill="auto"/>
            <w:noWrap/>
            <w:vAlign w:val="bottom"/>
            <w:hideMark/>
          </w:tcPr>
          <w:p w14:paraId="7A4AA17D"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14:paraId="1C2230D3"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2007 - 2013</w:t>
            </w:r>
          </w:p>
        </w:tc>
        <w:tc>
          <w:tcPr>
            <w:tcW w:w="1342" w:type="dxa"/>
            <w:tcBorders>
              <w:top w:val="single" w:sz="4" w:space="0" w:color="000000"/>
              <w:left w:val="nil"/>
              <w:bottom w:val="nil"/>
              <w:right w:val="single" w:sz="4" w:space="0" w:color="000000"/>
            </w:tcBorders>
            <w:shd w:val="clear" w:color="auto" w:fill="auto"/>
            <w:noWrap/>
            <w:vAlign w:val="bottom"/>
            <w:hideMark/>
          </w:tcPr>
          <w:p w14:paraId="66B7BE3B"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2013 - 2017</w:t>
            </w:r>
          </w:p>
        </w:tc>
        <w:tc>
          <w:tcPr>
            <w:tcW w:w="1342" w:type="dxa"/>
            <w:tcBorders>
              <w:top w:val="single" w:sz="4" w:space="0" w:color="000000"/>
              <w:left w:val="nil"/>
              <w:bottom w:val="nil"/>
              <w:right w:val="nil"/>
            </w:tcBorders>
            <w:shd w:val="clear" w:color="auto" w:fill="auto"/>
            <w:noWrap/>
            <w:vAlign w:val="bottom"/>
            <w:hideMark/>
          </w:tcPr>
          <w:p w14:paraId="3209C463"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2007 - 2013</w:t>
            </w:r>
          </w:p>
        </w:tc>
        <w:tc>
          <w:tcPr>
            <w:tcW w:w="1342" w:type="dxa"/>
            <w:tcBorders>
              <w:top w:val="single" w:sz="4" w:space="0" w:color="000000"/>
              <w:left w:val="nil"/>
              <w:bottom w:val="nil"/>
              <w:right w:val="nil"/>
            </w:tcBorders>
            <w:shd w:val="clear" w:color="auto" w:fill="auto"/>
            <w:noWrap/>
            <w:vAlign w:val="bottom"/>
            <w:hideMark/>
          </w:tcPr>
          <w:p w14:paraId="3BBFD378"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2013 - 2017</w:t>
            </w:r>
          </w:p>
        </w:tc>
      </w:tr>
      <w:tr w:rsidR="003E0A3D" w:rsidRPr="003E0A3D" w14:paraId="7839CE78"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7F695373"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VARIABLES</w:t>
            </w:r>
          </w:p>
        </w:tc>
        <w:tc>
          <w:tcPr>
            <w:tcW w:w="1342" w:type="dxa"/>
            <w:tcBorders>
              <w:top w:val="nil"/>
              <w:left w:val="nil"/>
              <w:bottom w:val="nil"/>
              <w:right w:val="nil"/>
            </w:tcBorders>
            <w:shd w:val="clear" w:color="auto" w:fill="auto"/>
            <w:noWrap/>
            <w:vAlign w:val="bottom"/>
            <w:hideMark/>
          </w:tcPr>
          <w:p w14:paraId="06B3526D" w14:textId="77777777" w:rsidR="003E0A3D" w:rsidRPr="003E0A3D" w:rsidRDefault="003E0A3D" w:rsidP="003E0A3D">
            <w:pPr>
              <w:jc w:val="center"/>
              <w:rPr>
                <w:rFonts w:ascii="Calibri" w:eastAsia="Times New Roman" w:hAnsi="Calibri" w:cs="Times New Roman"/>
                <w:color w:val="auto"/>
                <w:sz w:val="20"/>
                <w:szCs w:val="20"/>
                <w:lang w:eastAsia="en-US" w:bidi="ar-SA"/>
              </w:rPr>
            </w:pPr>
            <w:proofErr w:type="spellStart"/>
            <w:r w:rsidRPr="003E0A3D">
              <w:rPr>
                <w:rFonts w:ascii="Calibri" w:eastAsia="Times New Roman" w:hAnsi="Calibri" w:cs="Times New Roman"/>
                <w:color w:val="auto"/>
                <w:sz w:val="20"/>
                <w:szCs w:val="20"/>
                <w:lang w:eastAsia="en-US" w:bidi="ar-SA"/>
              </w:rPr>
              <w:t>ntot</w:t>
            </w:r>
            <w:proofErr w:type="spellEnd"/>
          </w:p>
        </w:tc>
        <w:tc>
          <w:tcPr>
            <w:tcW w:w="1342" w:type="dxa"/>
            <w:tcBorders>
              <w:top w:val="nil"/>
              <w:left w:val="nil"/>
              <w:bottom w:val="nil"/>
              <w:right w:val="single" w:sz="4" w:space="0" w:color="000000"/>
            </w:tcBorders>
            <w:shd w:val="clear" w:color="auto" w:fill="auto"/>
            <w:noWrap/>
            <w:vAlign w:val="bottom"/>
            <w:hideMark/>
          </w:tcPr>
          <w:p w14:paraId="286DC597" w14:textId="77777777" w:rsidR="003E0A3D" w:rsidRPr="003E0A3D" w:rsidRDefault="003E0A3D" w:rsidP="003E0A3D">
            <w:pPr>
              <w:jc w:val="center"/>
              <w:rPr>
                <w:rFonts w:ascii="Calibri" w:eastAsia="Times New Roman" w:hAnsi="Calibri" w:cs="Times New Roman"/>
                <w:color w:val="auto"/>
                <w:sz w:val="20"/>
                <w:szCs w:val="20"/>
                <w:lang w:eastAsia="en-US" w:bidi="ar-SA"/>
              </w:rPr>
            </w:pPr>
            <w:proofErr w:type="spellStart"/>
            <w:r w:rsidRPr="003E0A3D">
              <w:rPr>
                <w:rFonts w:ascii="Calibri" w:eastAsia="Times New Roman" w:hAnsi="Calibri" w:cs="Times New Roman"/>
                <w:color w:val="auto"/>
                <w:sz w:val="20"/>
                <w:szCs w:val="20"/>
                <w:lang w:eastAsia="en-US" w:bidi="ar-SA"/>
              </w:rPr>
              <w:t>ntot</w:t>
            </w:r>
            <w:proofErr w:type="spellEnd"/>
          </w:p>
        </w:tc>
        <w:tc>
          <w:tcPr>
            <w:tcW w:w="1342" w:type="dxa"/>
            <w:tcBorders>
              <w:top w:val="nil"/>
              <w:left w:val="nil"/>
              <w:bottom w:val="nil"/>
              <w:right w:val="nil"/>
            </w:tcBorders>
            <w:shd w:val="clear" w:color="auto" w:fill="auto"/>
            <w:noWrap/>
            <w:vAlign w:val="bottom"/>
            <w:hideMark/>
          </w:tcPr>
          <w:p w14:paraId="1641E8DB" w14:textId="77777777" w:rsidR="003E0A3D" w:rsidRPr="003E0A3D" w:rsidRDefault="003E0A3D" w:rsidP="003E0A3D">
            <w:pPr>
              <w:jc w:val="center"/>
              <w:rPr>
                <w:rFonts w:ascii="Calibri" w:eastAsia="Times New Roman" w:hAnsi="Calibri" w:cs="Times New Roman"/>
                <w:color w:val="auto"/>
                <w:sz w:val="20"/>
                <w:szCs w:val="20"/>
                <w:lang w:eastAsia="en-US" w:bidi="ar-SA"/>
              </w:rPr>
            </w:pPr>
            <w:proofErr w:type="spellStart"/>
            <w:r w:rsidRPr="003E0A3D">
              <w:rPr>
                <w:rFonts w:ascii="Calibri" w:eastAsia="Times New Roman" w:hAnsi="Calibri" w:cs="Times New Roman"/>
                <w:color w:val="auto"/>
                <w:sz w:val="20"/>
                <w:szCs w:val="20"/>
                <w:lang w:eastAsia="en-US" w:bidi="ar-SA"/>
              </w:rPr>
              <w:t>ntot</w:t>
            </w:r>
            <w:proofErr w:type="spellEnd"/>
          </w:p>
        </w:tc>
        <w:tc>
          <w:tcPr>
            <w:tcW w:w="1342" w:type="dxa"/>
            <w:tcBorders>
              <w:top w:val="nil"/>
              <w:left w:val="nil"/>
              <w:bottom w:val="nil"/>
              <w:right w:val="nil"/>
            </w:tcBorders>
            <w:shd w:val="clear" w:color="auto" w:fill="auto"/>
            <w:noWrap/>
            <w:vAlign w:val="bottom"/>
            <w:hideMark/>
          </w:tcPr>
          <w:p w14:paraId="798ED978" w14:textId="77777777" w:rsidR="003E0A3D" w:rsidRPr="003E0A3D" w:rsidRDefault="003E0A3D" w:rsidP="003E0A3D">
            <w:pPr>
              <w:jc w:val="center"/>
              <w:rPr>
                <w:rFonts w:ascii="Calibri" w:eastAsia="Times New Roman" w:hAnsi="Calibri" w:cs="Times New Roman"/>
                <w:color w:val="auto"/>
                <w:sz w:val="20"/>
                <w:szCs w:val="20"/>
                <w:lang w:eastAsia="en-US" w:bidi="ar-SA"/>
              </w:rPr>
            </w:pPr>
            <w:proofErr w:type="spellStart"/>
            <w:r w:rsidRPr="003E0A3D">
              <w:rPr>
                <w:rFonts w:ascii="Calibri" w:eastAsia="Times New Roman" w:hAnsi="Calibri" w:cs="Times New Roman"/>
                <w:color w:val="auto"/>
                <w:sz w:val="20"/>
                <w:szCs w:val="20"/>
                <w:lang w:eastAsia="en-US" w:bidi="ar-SA"/>
              </w:rPr>
              <w:t>ntot</w:t>
            </w:r>
            <w:proofErr w:type="spellEnd"/>
          </w:p>
        </w:tc>
      </w:tr>
      <w:tr w:rsidR="003E0A3D" w:rsidRPr="003E0A3D" w14:paraId="0C37BEC0" w14:textId="77777777" w:rsidTr="003E0A3D">
        <w:trPr>
          <w:trHeight w:val="255"/>
          <w:jc w:val="center"/>
        </w:trPr>
        <w:tc>
          <w:tcPr>
            <w:tcW w:w="1440" w:type="dxa"/>
            <w:tcBorders>
              <w:top w:val="single" w:sz="4" w:space="0" w:color="000000"/>
              <w:left w:val="nil"/>
              <w:bottom w:val="nil"/>
              <w:right w:val="nil"/>
            </w:tcBorders>
            <w:shd w:val="clear" w:color="auto" w:fill="auto"/>
            <w:noWrap/>
            <w:vAlign w:val="bottom"/>
            <w:hideMark/>
          </w:tcPr>
          <w:p w14:paraId="5CB2D7CA"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14:paraId="540D4682"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single" w:sz="4" w:space="0" w:color="000000"/>
            </w:tcBorders>
            <w:shd w:val="clear" w:color="auto" w:fill="auto"/>
            <w:noWrap/>
            <w:vAlign w:val="bottom"/>
            <w:hideMark/>
          </w:tcPr>
          <w:p w14:paraId="1C56D92C"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14:paraId="4AD62EB2"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single" w:sz="4" w:space="0" w:color="000000"/>
              <w:left w:val="nil"/>
              <w:bottom w:val="nil"/>
              <w:right w:val="nil"/>
            </w:tcBorders>
            <w:shd w:val="clear" w:color="auto" w:fill="auto"/>
            <w:noWrap/>
            <w:vAlign w:val="bottom"/>
            <w:hideMark/>
          </w:tcPr>
          <w:p w14:paraId="15CA47F8"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r>
      <w:tr w:rsidR="003E0A3D" w:rsidRPr="003E0A3D" w14:paraId="52114C39"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519D946E"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DID</w:t>
            </w:r>
          </w:p>
        </w:tc>
        <w:tc>
          <w:tcPr>
            <w:tcW w:w="1342" w:type="dxa"/>
            <w:tcBorders>
              <w:top w:val="nil"/>
              <w:left w:val="nil"/>
              <w:bottom w:val="nil"/>
              <w:right w:val="nil"/>
            </w:tcBorders>
            <w:shd w:val="clear" w:color="auto" w:fill="auto"/>
            <w:noWrap/>
            <w:vAlign w:val="bottom"/>
            <w:hideMark/>
          </w:tcPr>
          <w:p w14:paraId="25542125" w14:textId="20F20EC6"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-1,028</w:t>
            </w:r>
          </w:p>
        </w:tc>
        <w:tc>
          <w:tcPr>
            <w:tcW w:w="1342" w:type="dxa"/>
            <w:tcBorders>
              <w:top w:val="nil"/>
              <w:left w:val="nil"/>
              <w:bottom w:val="nil"/>
              <w:right w:val="single" w:sz="4" w:space="0" w:color="000000"/>
            </w:tcBorders>
            <w:shd w:val="clear" w:color="auto" w:fill="auto"/>
            <w:noWrap/>
            <w:vAlign w:val="bottom"/>
            <w:hideMark/>
          </w:tcPr>
          <w:p w14:paraId="27885279" w14:textId="481D2BBA"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1,432</w:t>
            </w:r>
          </w:p>
        </w:tc>
        <w:tc>
          <w:tcPr>
            <w:tcW w:w="1342" w:type="dxa"/>
            <w:tcBorders>
              <w:top w:val="nil"/>
              <w:left w:val="nil"/>
              <w:bottom w:val="nil"/>
              <w:right w:val="nil"/>
            </w:tcBorders>
            <w:shd w:val="clear" w:color="auto" w:fill="auto"/>
            <w:noWrap/>
            <w:vAlign w:val="bottom"/>
            <w:hideMark/>
          </w:tcPr>
          <w:p w14:paraId="33D0B11E" w14:textId="5552A04E"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-23</w:t>
            </w:r>
          </w:p>
        </w:tc>
        <w:tc>
          <w:tcPr>
            <w:tcW w:w="1342" w:type="dxa"/>
            <w:tcBorders>
              <w:top w:val="nil"/>
              <w:left w:val="nil"/>
              <w:bottom w:val="nil"/>
              <w:right w:val="nil"/>
            </w:tcBorders>
            <w:shd w:val="clear" w:color="auto" w:fill="auto"/>
            <w:noWrap/>
            <w:vAlign w:val="bottom"/>
            <w:hideMark/>
          </w:tcPr>
          <w:p w14:paraId="68279879" w14:textId="79D2C8EA"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-743</w:t>
            </w:r>
          </w:p>
        </w:tc>
      </w:tr>
      <w:tr w:rsidR="003E0A3D" w:rsidRPr="003E0A3D" w14:paraId="624BD9CC"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7CA6009E"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0772AC68" w14:textId="3B98C008"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(1,065</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single" w:sz="4" w:space="0" w:color="000000"/>
            </w:tcBorders>
            <w:shd w:val="clear" w:color="auto" w:fill="auto"/>
            <w:noWrap/>
            <w:vAlign w:val="bottom"/>
            <w:hideMark/>
          </w:tcPr>
          <w:p w14:paraId="554CC0C3" w14:textId="013C8A71"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(1,193</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7C8BCE68" w14:textId="63C0A6AD"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(1,705</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1A7A5642" w14:textId="362EF12F"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(1,860</w:t>
            </w:r>
            <w:r w:rsidRPr="003E0A3D">
              <w:rPr>
                <w:rFonts w:ascii="Calibri" w:eastAsia="Times New Roman" w:hAnsi="Calibri" w:cs="Times New Roman"/>
                <w:color w:val="auto"/>
                <w:sz w:val="20"/>
                <w:szCs w:val="20"/>
                <w:lang w:eastAsia="en-US" w:bidi="ar-SA"/>
              </w:rPr>
              <w:t>)</w:t>
            </w:r>
          </w:p>
        </w:tc>
      </w:tr>
      <w:tr w:rsidR="003E0A3D" w:rsidRPr="003E0A3D" w14:paraId="1C59E5AF"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12EF4D51"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treated</w:t>
            </w:r>
          </w:p>
        </w:tc>
        <w:tc>
          <w:tcPr>
            <w:tcW w:w="1342" w:type="dxa"/>
            <w:tcBorders>
              <w:top w:val="nil"/>
              <w:left w:val="nil"/>
              <w:bottom w:val="nil"/>
              <w:right w:val="nil"/>
            </w:tcBorders>
            <w:shd w:val="clear" w:color="auto" w:fill="auto"/>
            <w:noWrap/>
            <w:vAlign w:val="bottom"/>
            <w:hideMark/>
          </w:tcPr>
          <w:p w14:paraId="0175C69D" w14:textId="0D899658"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14,765</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single" w:sz="4" w:space="0" w:color="000000"/>
            </w:tcBorders>
            <w:shd w:val="clear" w:color="auto" w:fill="auto"/>
            <w:noWrap/>
            <w:vAlign w:val="bottom"/>
            <w:hideMark/>
          </w:tcPr>
          <w:p w14:paraId="1E5132A1" w14:textId="209021F2"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13,736</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nil"/>
            </w:tcBorders>
            <w:shd w:val="clear" w:color="auto" w:fill="auto"/>
            <w:noWrap/>
            <w:vAlign w:val="bottom"/>
            <w:hideMark/>
          </w:tcPr>
          <w:p w14:paraId="2C1009CE" w14:textId="73E5E09F"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15,206</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nil"/>
            </w:tcBorders>
            <w:shd w:val="clear" w:color="auto" w:fill="auto"/>
            <w:noWrap/>
            <w:vAlign w:val="bottom"/>
            <w:hideMark/>
          </w:tcPr>
          <w:p w14:paraId="7E54F578" w14:textId="73EB66D4"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14,488</w:t>
            </w:r>
            <w:r w:rsidRPr="003E0A3D">
              <w:rPr>
                <w:rFonts w:ascii="Calibri" w:eastAsia="Times New Roman" w:hAnsi="Calibri" w:cs="Times New Roman"/>
                <w:color w:val="auto"/>
                <w:sz w:val="20"/>
                <w:szCs w:val="20"/>
                <w:lang w:eastAsia="en-US" w:bidi="ar-SA"/>
              </w:rPr>
              <w:t xml:space="preserve"> ***</w:t>
            </w:r>
          </w:p>
        </w:tc>
      </w:tr>
      <w:tr w:rsidR="003E0A3D" w:rsidRPr="003E0A3D" w14:paraId="0E164CE1"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3FCD27CA"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3C7C5995" w14:textId="3CAA5885"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(722</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single" w:sz="4" w:space="0" w:color="000000"/>
            </w:tcBorders>
            <w:shd w:val="clear" w:color="auto" w:fill="auto"/>
            <w:noWrap/>
            <w:vAlign w:val="bottom"/>
            <w:hideMark/>
          </w:tcPr>
          <w:p w14:paraId="098583DF" w14:textId="7F159941"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(886</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6220B436" w14:textId="646C357D"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(1,203</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1BAE7048" w14:textId="24BFB404"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(1,301</w:t>
            </w:r>
            <w:r w:rsidRPr="003E0A3D">
              <w:rPr>
                <w:rFonts w:ascii="Calibri" w:eastAsia="Times New Roman" w:hAnsi="Calibri" w:cs="Times New Roman"/>
                <w:color w:val="auto"/>
                <w:sz w:val="20"/>
                <w:szCs w:val="20"/>
                <w:lang w:eastAsia="en-US" w:bidi="ar-SA"/>
              </w:rPr>
              <w:t>)</w:t>
            </w:r>
          </w:p>
        </w:tc>
      </w:tr>
      <w:tr w:rsidR="003E0A3D" w:rsidRPr="003E0A3D" w14:paraId="5B081D79"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08901B99"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time</w:t>
            </w:r>
          </w:p>
        </w:tc>
        <w:tc>
          <w:tcPr>
            <w:tcW w:w="1342" w:type="dxa"/>
            <w:tcBorders>
              <w:top w:val="nil"/>
              <w:left w:val="nil"/>
              <w:bottom w:val="nil"/>
              <w:right w:val="nil"/>
            </w:tcBorders>
            <w:shd w:val="clear" w:color="auto" w:fill="auto"/>
            <w:noWrap/>
            <w:vAlign w:val="bottom"/>
            <w:hideMark/>
          </w:tcPr>
          <w:p w14:paraId="1B7F777A" w14:textId="511E8AB9"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2,964</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single" w:sz="4" w:space="0" w:color="000000"/>
            </w:tcBorders>
            <w:shd w:val="clear" w:color="auto" w:fill="auto"/>
            <w:noWrap/>
            <w:vAlign w:val="bottom"/>
            <w:hideMark/>
          </w:tcPr>
          <w:p w14:paraId="04175452" w14:textId="59AB1AB2"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-31</w:t>
            </w:r>
          </w:p>
        </w:tc>
        <w:tc>
          <w:tcPr>
            <w:tcW w:w="1342" w:type="dxa"/>
            <w:tcBorders>
              <w:top w:val="nil"/>
              <w:left w:val="nil"/>
              <w:bottom w:val="nil"/>
              <w:right w:val="nil"/>
            </w:tcBorders>
            <w:shd w:val="clear" w:color="auto" w:fill="auto"/>
            <w:noWrap/>
            <w:vAlign w:val="bottom"/>
            <w:hideMark/>
          </w:tcPr>
          <w:p w14:paraId="0E0A8ED5" w14:textId="68CED147"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1,280</w:t>
            </w:r>
          </w:p>
        </w:tc>
        <w:tc>
          <w:tcPr>
            <w:tcW w:w="1342" w:type="dxa"/>
            <w:tcBorders>
              <w:top w:val="nil"/>
              <w:left w:val="nil"/>
              <w:bottom w:val="nil"/>
              <w:right w:val="nil"/>
            </w:tcBorders>
            <w:shd w:val="clear" w:color="auto" w:fill="auto"/>
            <w:noWrap/>
            <w:vAlign w:val="bottom"/>
            <w:hideMark/>
          </w:tcPr>
          <w:p w14:paraId="461627F8" w14:textId="57BEE7F2"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1,501</w:t>
            </w:r>
          </w:p>
        </w:tc>
      </w:tr>
      <w:tr w:rsidR="003E0A3D" w:rsidRPr="003E0A3D" w14:paraId="0609E9AD"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615F96A1"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2B227901" w14:textId="0306C449"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(753</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single" w:sz="4" w:space="0" w:color="000000"/>
            </w:tcBorders>
            <w:shd w:val="clear" w:color="auto" w:fill="auto"/>
            <w:noWrap/>
            <w:vAlign w:val="bottom"/>
            <w:hideMark/>
          </w:tcPr>
          <w:p w14:paraId="6488DF06" w14:textId="2D720FDE"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(872</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71E0C3D7" w14:textId="5878EBAB"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(1,284</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56C60711" w14:textId="45DE9B77"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(1,467</w:t>
            </w:r>
            <w:r w:rsidRPr="003E0A3D">
              <w:rPr>
                <w:rFonts w:ascii="Calibri" w:eastAsia="Times New Roman" w:hAnsi="Calibri" w:cs="Times New Roman"/>
                <w:color w:val="auto"/>
                <w:sz w:val="20"/>
                <w:szCs w:val="20"/>
                <w:lang w:eastAsia="en-US" w:bidi="ar-SA"/>
              </w:rPr>
              <w:t>)</w:t>
            </w:r>
          </w:p>
        </w:tc>
      </w:tr>
      <w:tr w:rsidR="003E0A3D" w:rsidRPr="003E0A3D" w14:paraId="1FC14280"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455644CD"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Constant</w:t>
            </w:r>
          </w:p>
        </w:tc>
        <w:tc>
          <w:tcPr>
            <w:tcW w:w="1342" w:type="dxa"/>
            <w:tcBorders>
              <w:top w:val="nil"/>
              <w:left w:val="nil"/>
              <w:bottom w:val="nil"/>
              <w:right w:val="nil"/>
            </w:tcBorders>
            <w:shd w:val="clear" w:color="auto" w:fill="auto"/>
            <w:noWrap/>
            <w:vAlign w:val="bottom"/>
            <w:hideMark/>
          </w:tcPr>
          <w:p w14:paraId="199A33BB" w14:textId="4A940D3E"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13,641</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single" w:sz="4" w:space="0" w:color="000000"/>
            </w:tcBorders>
            <w:shd w:val="clear" w:color="auto" w:fill="auto"/>
            <w:noWrap/>
            <w:vAlign w:val="bottom"/>
            <w:hideMark/>
          </w:tcPr>
          <w:p w14:paraId="4BBF5CCF" w14:textId="29888A61"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16,605</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nil"/>
            </w:tcBorders>
            <w:shd w:val="clear" w:color="auto" w:fill="auto"/>
            <w:noWrap/>
            <w:vAlign w:val="bottom"/>
            <w:hideMark/>
          </w:tcPr>
          <w:p w14:paraId="07583CCE" w14:textId="4DFAA93C"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14,829</w:t>
            </w:r>
            <w:r w:rsidRPr="003E0A3D">
              <w:rPr>
                <w:rFonts w:ascii="Calibri" w:eastAsia="Times New Roman" w:hAnsi="Calibri" w:cs="Times New Roman"/>
                <w:color w:val="auto"/>
                <w:sz w:val="20"/>
                <w:szCs w:val="20"/>
                <w:lang w:eastAsia="en-US" w:bidi="ar-SA"/>
              </w:rPr>
              <w:t xml:space="preserve"> ***</w:t>
            </w:r>
          </w:p>
        </w:tc>
        <w:tc>
          <w:tcPr>
            <w:tcW w:w="1342" w:type="dxa"/>
            <w:tcBorders>
              <w:top w:val="nil"/>
              <w:left w:val="nil"/>
              <w:bottom w:val="nil"/>
              <w:right w:val="nil"/>
            </w:tcBorders>
            <w:shd w:val="clear" w:color="auto" w:fill="auto"/>
            <w:noWrap/>
            <w:vAlign w:val="bottom"/>
            <w:hideMark/>
          </w:tcPr>
          <w:p w14:paraId="5F2168E0" w14:textId="4277B6FF"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16,799</w:t>
            </w:r>
            <w:r w:rsidRPr="003E0A3D">
              <w:rPr>
                <w:rFonts w:ascii="Calibri" w:eastAsia="Times New Roman" w:hAnsi="Calibri" w:cs="Times New Roman"/>
                <w:color w:val="auto"/>
                <w:sz w:val="20"/>
                <w:szCs w:val="20"/>
                <w:lang w:eastAsia="en-US" w:bidi="ar-SA"/>
              </w:rPr>
              <w:t xml:space="preserve"> ***</w:t>
            </w:r>
          </w:p>
        </w:tc>
      </w:tr>
      <w:tr w:rsidR="003E0A3D" w:rsidRPr="003E0A3D" w14:paraId="4369D820"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5420FC45"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107ABFC2" w14:textId="48DFBBD6"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(505</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single" w:sz="4" w:space="0" w:color="000000"/>
            </w:tcBorders>
            <w:shd w:val="clear" w:color="auto" w:fill="auto"/>
            <w:noWrap/>
            <w:vAlign w:val="bottom"/>
            <w:hideMark/>
          </w:tcPr>
          <w:p w14:paraId="501B1D0A" w14:textId="4892A888"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(631</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3B35DEE0" w14:textId="45B6E329"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(898</w:t>
            </w:r>
            <w:r w:rsidRPr="003E0A3D">
              <w:rPr>
                <w:rFonts w:ascii="Calibri" w:eastAsia="Times New Roman" w:hAnsi="Calibri" w:cs="Times New Roman"/>
                <w:color w:val="auto"/>
                <w:sz w:val="20"/>
                <w:szCs w:val="20"/>
                <w:lang w:eastAsia="en-US" w:bidi="ar-SA"/>
              </w:rPr>
              <w:t>)</w:t>
            </w:r>
          </w:p>
        </w:tc>
        <w:tc>
          <w:tcPr>
            <w:tcW w:w="1342" w:type="dxa"/>
            <w:tcBorders>
              <w:top w:val="nil"/>
              <w:left w:val="nil"/>
              <w:bottom w:val="nil"/>
              <w:right w:val="nil"/>
            </w:tcBorders>
            <w:shd w:val="clear" w:color="auto" w:fill="auto"/>
            <w:noWrap/>
            <w:vAlign w:val="bottom"/>
            <w:hideMark/>
          </w:tcPr>
          <w:p w14:paraId="1CB413D7" w14:textId="00CF9044" w:rsidR="003E0A3D" w:rsidRPr="003E0A3D" w:rsidRDefault="003E0A3D" w:rsidP="003E0A3D">
            <w:pPr>
              <w:jc w:val="center"/>
              <w:rPr>
                <w:rFonts w:ascii="Calibri" w:eastAsia="Times New Roman" w:hAnsi="Calibri" w:cs="Times New Roman"/>
                <w:color w:val="auto"/>
                <w:sz w:val="20"/>
                <w:szCs w:val="20"/>
                <w:lang w:eastAsia="en-US" w:bidi="ar-SA"/>
              </w:rPr>
            </w:pPr>
            <w:r>
              <w:rPr>
                <w:rFonts w:ascii="Calibri" w:eastAsia="Times New Roman" w:hAnsi="Calibri" w:cs="Times New Roman"/>
                <w:color w:val="auto"/>
                <w:sz w:val="20"/>
                <w:szCs w:val="20"/>
                <w:lang w:eastAsia="en-US" w:bidi="ar-SA"/>
              </w:rPr>
              <w:t>(1,008</w:t>
            </w:r>
            <w:r w:rsidRPr="003E0A3D">
              <w:rPr>
                <w:rFonts w:ascii="Calibri" w:eastAsia="Times New Roman" w:hAnsi="Calibri" w:cs="Times New Roman"/>
                <w:color w:val="auto"/>
                <w:sz w:val="20"/>
                <w:szCs w:val="20"/>
                <w:lang w:eastAsia="en-US" w:bidi="ar-SA"/>
              </w:rPr>
              <w:t>)</w:t>
            </w:r>
          </w:p>
        </w:tc>
      </w:tr>
      <w:tr w:rsidR="003E0A3D" w:rsidRPr="003E0A3D" w14:paraId="73AA3439"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4E95263B"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4AE880C5" w14:textId="77777777" w:rsidR="003E0A3D" w:rsidRPr="003E0A3D" w:rsidRDefault="003E0A3D" w:rsidP="003E0A3D">
            <w:pPr>
              <w:jc w:val="center"/>
              <w:rPr>
                <w:rFonts w:ascii="Calibri" w:eastAsia="Times New Roman" w:hAnsi="Calibri" w:cs="Times New Roman"/>
                <w:color w:val="auto"/>
                <w:sz w:val="20"/>
                <w:szCs w:val="20"/>
                <w:lang w:eastAsia="en-US" w:bidi="ar-SA"/>
              </w:rPr>
            </w:pPr>
          </w:p>
        </w:tc>
        <w:tc>
          <w:tcPr>
            <w:tcW w:w="1342" w:type="dxa"/>
            <w:tcBorders>
              <w:top w:val="nil"/>
              <w:left w:val="nil"/>
              <w:bottom w:val="nil"/>
              <w:right w:val="single" w:sz="4" w:space="0" w:color="000000"/>
            </w:tcBorders>
            <w:shd w:val="clear" w:color="auto" w:fill="auto"/>
            <w:noWrap/>
            <w:vAlign w:val="bottom"/>
            <w:hideMark/>
          </w:tcPr>
          <w:p w14:paraId="54A0EF84"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w:t>
            </w:r>
          </w:p>
        </w:tc>
        <w:tc>
          <w:tcPr>
            <w:tcW w:w="1342" w:type="dxa"/>
            <w:tcBorders>
              <w:top w:val="nil"/>
              <w:left w:val="nil"/>
              <w:bottom w:val="nil"/>
              <w:right w:val="nil"/>
            </w:tcBorders>
            <w:shd w:val="clear" w:color="auto" w:fill="auto"/>
            <w:noWrap/>
            <w:vAlign w:val="bottom"/>
            <w:hideMark/>
          </w:tcPr>
          <w:p w14:paraId="3D116EA6" w14:textId="77777777" w:rsidR="003E0A3D" w:rsidRPr="003E0A3D" w:rsidRDefault="003E0A3D" w:rsidP="003E0A3D">
            <w:pPr>
              <w:jc w:val="cente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60CEAC05" w14:textId="77777777" w:rsidR="003E0A3D" w:rsidRPr="003E0A3D" w:rsidRDefault="003E0A3D" w:rsidP="003E0A3D">
            <w:pPr>
              <w:jc w:val="center"/>
              <w:rPr>
                <w:rFonts w:ascii="Calibri" w:eastAsia="Times New Roman" w:hAnsi="Calibri" w:cs="Times New Roman"/>
                <w:color w:val="auto"/>
                <w:sz w:val="20"/>
                <w:szCs w:val="20"/>
                <w:lang w:eastAsia="en-US" w:bidi="ar-SA"/>
              </w:rPr>
            </w:pPr>
          </w:p>
        </w:tc>
      </w:tr>
      <w:tr w:rsidR="003E0A3D" w:rsidRPr="003E0A3D" w14:paraId="7FA67347" w14:textId="77777777" w:rsidTr="003E0A3D">
        <w:trPr>
          <w:trHeight w:val="255"/>
          <w:jc w:val="center"/>
        </w:trPr>
        <w:tc>
          <w:tcPr>
            <w:tcW w:w="1440" w:type="dxa"/>
            <w:tcBorders>
              <w:top w:val="nil"/>
              <w:left w:val="nil"/>
              <w:bottom w:val="nil"/>
              <w:right w:val="nil"/>
            </w:tcBorders>
            <w:shd w:val="clear" w:color="auto" w:fill="auto"/>
            <w:noWrap/>
            <w:vAlign w:val="bottom"/>
            <w:hideMark/>
          </w:tcPr>
          <w:p w14:paraId="63A26AF0"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Observations</w:t>
            </w:r>
          </w:p>
        </w:tc>
        <w:tc>
          <w:tcPr>
            <w:tcW w:w="1342" w:type="dxa"/>
            <w:tcBorders>
              <w:top w:val="nil"/>
              <w:left w:val="nil"/>
              <w:bottom w:val="nil"/>
              <w:right w:val="nil"/>
            </w:tcBorders>
            <w:shd w:val="clear" w:color="auto" w:fill="auto"/>
            <w:noWrap/>
            <w:vAlign w:val="bottom"/>
            <w:hideMark/>
          </w:tcPr>
          <w:p w14:paraId="68ED5951"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2,586</w:t>
            </w:r>
          </w:p>
        </w:tc>
        <w:tc>
          <w:tcPr>
            <w:tcW w:w="1342" w:type="dxa"/>
            <w:tcBorders>
              <w:top w:val="nil"/>
              <w:left w:val="nil"/>
              <w:bottom w:val="nil"/>
              <w:right w:val="single" w:sz="4" w:space="0" w:color="000000"/>
            </w:tcBorders>
            <w:shd w:val="clear" w:color="auto" w:fill="auto"/>
            <w:noWrap/>
            <w:vAlign w:val="bottom"/>
            <w:hideMark/>
          </w:tcPr>
          <w:p w14:paraId="74887A59"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2,671</w:t>
            </w:r>
          </w:p>
        </w:tc>
        <w:tc>
          <w:tcPr>
            <w:tcW w:w="1342" w:type="dxa"/>
            <w:tcBorders>
              <w:top w:val="nil"/>
              <w:left w:val="nil"/>
              <w:bottom w:val="nil"/>
              <w:right w:val="nil"/>
            </w:tcBorders>
            <w:shd w:val="clear" w:color="auto" w:fill="auto"/>
            <w:noWrap/>
            <w:vAlign w:val="bottom"/>
            <w:hideMark/>
          </w:tcPr>
          <w:p w14:paraId="32CAA730"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1,030</w:t>
            </w:r>
          </w:p>
        </w:tc>
        <w:tc>
          <w:tcPr>
            <w:tcW w:w="1342" w:type="dxa"/>
            <w:tcBorders>
              <w:top w:val="nil"/>
              <w:left w:val="nil"/>
              <w:bottom w:val="nil"/>
              <w:right w:val="nil"/>
            </w:tcBorders>
            <w:shd w:val="clear" w:color="auto" w:fill="auto"/>
            <w:noWrap/>
            <w:vAlign w:val="bottom"/>
            <w:hideMark/>
          </w:tcPr>
          <w:p w14:paraId="237CA3D9"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1,176</w:t>
            </w:r>
          </w:p>
        </w:tc>
      </w:tr>
      <w:tr w:rsidR="003E0A3D" w:rsidRPr="003E0A3D" w14:paraId="277E9663" w14:textId="77777777" w:rsidTr="003E0A3D">
        <w:trPr>
          <w:trHeight w:val="255"/>
          <w:jc w:val="center"/>
        </w:trPr>
        <w:tc>
          <w:tcPr>
            <w:tcW w:w="1440" w:type="dxa"/>
            <w:tcBorders>
              <w:top w:val="nil"/>
              <w:left w:val="nil"/>
              <w:bottom w:val="single" w:sz="4" w:space="0" w:color="000000"/>
              <w:right w:val="nil"/>
            </w:tcBorders>
            <w:shd w:val="clear" w:color="auto" w:fill="auto"/>
            <w:noWrap/>
            <w:vAlign w:val="bottom"/>
            <w:hideMark/>
          </w:tcPr>
          <w:p w14:paraId="2FA15485"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R-squared</w:t>
            </w:r>
          </w:p>
        </w:tc>
        <w:tc>
          <w:tcPr>
            <w:tcW w:w="1342" w:type="dxa"/>
            <w:tcBorders>
              <w:top w:val="nil"/>
              <w:left w:val="nil"/>
              <w:bottom w:val="single" w:sz="4" w:space="0" w:color="000000"/>
              <w:right w:val="nil"/>
            </w:tcBorders>
            <w:shd w:val="clear" w:color="auto" w:fill="auto"/>
            <w:noWrap/>
            <w:vAlign w:val="bottom"/>
            <w:hideMark/>
          </w:tcPr>
          <w:p w14:paraId="5B34312E"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0.2255</w:t>
            </w:r>
          </w:p>
        </w:tc>
        <w:tc>
          <w:tcPr>
            <w:tcW w:w="1342" w:type="dxa"/>
            <w:tcBorders>
              <w:top w:val="nil"/>
              <w:left w:val="nil"/>
              <w:bottom w:val="single" w:sz="4" w:space="0" w:color="000000"/>
              <w:right w:val="single" w:sz="4" w:space="0" w:color="000000"/>
            </w:tcBorders>
            <w:shd w:val="clear" w:color="auto" w:fill="auto"/>
            <w:noWrap/>
            <w:vAlign w:val="bottom"/>
            <w:hideMark/>
          </w:tcPr>
          <w:p w14:paraId="7C4F9AC2"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0.1855</w:t>
            </w:r>
          </w:p>
        </w:tc>
        <w:tc>
          <w:tcPr>
            <w:tcW w:w="1342" w:type="dxa"/>
            <w:tcBorders>
              <w:top w:val="nil"/>
              <w:left w:val="nil"/>
              <w:bottom w:val="single" w:sz="4" w:space="0" w:color="000000"/>
              <w:right w:val="nil"/>
            </w:tcBorders>
            <w:shd w:val="clear" w:color="auto" w:fill="auto"/>
            <w:noWrap/>
            <w:vAlign w:val="bottom"/>
            <w:hideMark/>
          </w:tcPr>
          <w:p w14:paraId="14F0F7A5"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0.2383</w:t>
            </w:r>
          </w:p>
        </w:tc>
        <w:tc>
          <w:tcPr>
            <w:tcW w:w="1342" w:type="dxa"/>
            <w:tcBorders>
              <w:top w:val="nil"/>
              <w:left w:val="nil"/>
              <w:bottom w:val="single" w:sz="4" w:space="0" w:color="000000"/>
              <w:right w:val="nil"/>
            </w:tcBorders>
            <w:shd w:val="clear" w:color="auto" w:fill="auto"/>
            <w:noWrap/>
            <w:vAlign w:val="bottom"/>
            <w:hideMark/>
          </w:tcPr>
          <w:p w14:paraId="7B592F75" w14:textId="77777777" w:rsidR="003E0A3D" w:rsidRPr="003E0A3D" w:rsidRDefault="003E0A3D" w:rsidP="003E0A3D">
            <w:pPr>
              <w:jc w:val="cente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0.1665</w:t>
            </w:r>
          </w:p>
        </w:tc>
      </w:tr>
      <w:tr w:rsidR="003E0A3D" w:rsidRPr="003E0A3D" w14:paraId="41DB8558" w14:textId="77777777" w:rsidTr="003E0A3D">
        <w:trPr>
          <w:trHeight w:val="255"/>
          <w:jc w:val="center"/>
        </w:trPr>
        <w:tc>
          <w:tcPr>
            <w:tcW w:w="4124" w:type="dxa"/>
            <w:gridSpan w:val="3"/>
            <w:tcBorders>
              <w:top w:val="nil"/>
              <w:left w:val="nil"/>
              <w:bottom w:val="nil"/>
              <w:right w:val="nil"/>
            </w:tcBorders>
            <w:shd w:val="clear" w:color="auto" w:fill="auto"/>
            <w:noWrap/>
            <w:vAlign w:val="bottom"/>
            <w:hideMark/>
          </w:tcPr>
          <w:p w14:paraId="3E5C299C"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Standard errors in parentheses</w:t>
            </w:r>
          </w:p>
        </w:tc>
        <w:tc>
          <w:tcPr>
            <w:tcW w:w="1342" w:type="dxa"/>
            <w:tcBorders>
              <w:top w:val="nil"/>
              <w:left w:val="nil"/>
              <w:bottom w:val="nil"/>
              <w:right w:val="nil"/>
            </w:tcBorders>
            <w:shd w:val="clear" w:color="auto" w:fill="auto"/>
            <w:noWrap/>
            <w:vAlign w:val="bottom"/>
            <w:hideMark/>
          </w:tcPr>
          <w:p w14:paraId="70B510BF"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6D506FBD" w14:textId="77777777" w:rsidR="003E0A3D" w:rsidRPr="003E0A3D" w:rsidRDefault="003E0A3D" w:rsidP="003E0A3D">
            <w:pPr>
              <w:rPr>
                <w:rFonts w:ascii="Calibri" w:eastAsia="Times New Roman" w:hAnsi="Calibri" w:cs="Times New Roman"/>
                <w:color w:val="auto"/>
                <w:sz w:val="20"/>
                <w:szCs w:val="20"/>
                <w:lang w:eastAsia="en-US" w:bidi="ar-SA"/>
              </w:rPr>
            </w:pPr>
          </w:p>
        </w:tc>
      </w:tr>
      <w:tr w:rsidR="003E0A3D" w:rsidRPr="003E0A3D" w14:paraId="45FC3893" w14:textId="77777777" w:rsidTr="003E0A3D">
        <w:trPr>
          <w:trHeight w:val="255"/>
          <w:jc w:val="center"/>
        </w:trPr>
        <w:tc>
          <w:tcPr>
            <w:tcW w:w="2782" w:type="dxa"/>
            <w:gridSpan w:val="2"/>
            <w:tcBorders>
              <w:top w:val="nil"/>
              <w:left w:val="nil"/>
              <w:bottom w:val="nil"/>
              <w:right w:val="nil"/>
            </w:tcBorders>
            <w:shd w:val="clear" w:color="auto" w:fill="auto"/>
            <w:noWrap/>
            <w:vAlign w:val="bottom"/>
            <w:hideMark/>
          </w:tcPr>
          <w:p w14:paraId="1D975929" w14:textId="77777777" w:rsidR="003E0A3D" w:rsidRPr="003E0A3D" w:rsidRDefault="003E0A3D" w:rsidP="003E0A3D">
            <w:pPr>
              <w:rPr>
                <w:rFonts w:ascii="Calibri" w:eastAsia="Times New Roman" w:hAnsi="Calibri" w:cs="Times New Roman"/>
                <w:color w:val="auto"/>
                <w:sz w:val="20"/>
                <w:szCs w:val="20"/>
                <w:lang w:eastAsia="en-US" w:bidi="ar-SA"/>
              </w:rPr>
            </w:pPr>
            <w:r w:rsidRPr="003E0A3D">
              <w:rPr>
                <w:rFonts w:ascii="Calibri" w:eastAsia="Times New Roman" w:hAnsi="Calibri" w:cs="Times New Roman"/>
                <w:color w:val="auto"/>
                <w:sz w:val="20"/>
                <w:szCs w:val="20"/>
                <w:lang w:eastAsia="en-US" w:bidi="ar-SA"/>
              </w:rPr>
              <w:t>*** p&lt;0.01, ** p&lt;0.05, * p&lt;0.1</w:t>
            </w:r>
          </w:p>
        </w:tc>
        <w:tc>
          <w:tcPr>
            <w:tcW w:w="1342" w:type="dxa"/>
            <w:tcBorders>
              <w:top w:val="nil"/>
              <w:left w:val="nil"/>
              <w:bottom w:val="nil"/>
              <w:right w:val="nil"/>
            </w:tcBorders>
            <w:shd w:val="clear" w:color="auto" w:fill="auto"/>
            <w:noWrap/>
            <w:vAlign w:val="bottom"/>
            <w:hideMark/>
          </w:tcPr>
          <w:p w14:paraId="52444BB7"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211992CF" w14:textId="77777777" w:rsidR="003E0A3D" w:rsidRPr="003E0A3D" w:rsidRDefault="003E0A3D" w:rsidP="003E0A3D">
            <w:pPr>
              <w:rPr>
                <w:rFonts w:ascii="Calibri" w:eastAsia="Times New Roman" w:hAnsi="Calibri" w:cs="Times New Roman"/>
                <w:color w:val="auto"/>
                <w:sz w:val="20"/>
                <w:szCs w:val="20"/>
                <w:lang w:eastAsia="en-US" w:bidi="ar-SA"/>
              </w:rPr>
            </w:pPr>
          </w:p>
        </w:tc>
        <w:tc>
          <w:tcPr>
            <w:tcW w:w="1342" w:type="dxa"/>
            <w:tcBorders>
              <w:top w:val="nil"/>
              <w:left w:val="nil"/>
              <w:bottom w:val="nil"/>
              <w:right w:val="nil"/>
            </w:tcBorders>
            <w:shd w:val="clear" w:color="auto" w:fill="auto"/>
            <w:noWrap/>
            <w:vAlign w:val="bottom"/>
            <w:hideMark/>
          </w:tcPr>
          <w:p w14:paraId="6D21D52E" w14:textId="77777777" w:rsidR="003E0A3D" w:rsidRPr="003E0A3D" w:rsidRDefault="003E0A3D" w:rsidP="003E0A3D">
            <w:pPr>
              <w:rPr>
                <w:rFonts w:ascii="Calibri" w:eastAsia="Times New Roman" w:hAnsi="Calibri" w:cs="Times New Roman"/>
                <w:color w:val="auto"/>
                <w:sz w:val="20"/>
                <w:szCs w:val="20"/>
                <w:lang w:eastAsia="en-US" w:bidi="ar-SA"/>
              </w:rPr>
            </w:pPr>
          </w:p>
        </w:tc>
      </w:tr>
    </w:tbl>
    <w:p w14:paraId="4CA61209" w14:textId="77777777" w:rsidR="003E0A3D" w:rsidRPr="003E0A3D" w:rsidRDefault="003E0A3D" w:rsidP="00CB0C55">
      <w:pPr>
        <w:spacing w:line="360" w:lineRule="auto"/>
        <w:jc w:val="both"/>
        <w:rPr>
          <w:b/>
        </w:rPr>
      </w:pPr>
    </w:p>
    <w:p w14:paraId="16CCDADF" w14:textId="20C0F32F" w:rsidR="003E0A3D" w:rsidRPr="003E0A3D" w:rsidRDefault="003E0A3D" w:rsidP="003E0A3D">
      <w:pPr>
        <w:pStyle w:val="Heading2"/>
      </w:pPr>
      <w:r>
        <w:t>Characteristics</w:t>
      </w:r>
    </w:p>
    <w:p w14:paraId="0D2E5CEE" w14:textId="77777777" w:rsidR="0021637B" w:rsidRDefault="00CB0C55" w:rsidP="00CB0C55">
      <w:pPr>
        <w:spacing w:line="360" w:lineRule="auto"/>
        <w:jc w:val="both"/>
      </w:pPr>
      <w:r>
        <w:t>The results of the tests testing whether the characteristics have changed in the “all observations group” can be seen in table 11</w:t>
      </w:r>
      <w:r w:rsidR="00165674">
        <w:t>.</w:t>
      </w:r>
      <w:r>
        <w:t xml:space="preserve"> </w:t>
      </w:r>
      <w:r w:rsidR="00165674">
        <w:t>Table</w:t>
      </w:r>
      <w:r>
        <w:t xml:space="preserve"> 11</w:t>
      </w:r>
      <w:r w:rsidR="00165674">
        <w:t xml:space="preserve"> </w:t>
      </w:r>
      <w:r>
        <w:t>show</w:t>
      </w:r>
      <w:r w:rsidR="00165674">
        <w:t>s</w:t>
      </w:r>
      <w:r>
        <w:t xml:space="preserve"> respectively the changes in gender, education and net income. One of the assumptions is that because the treatment should only affect the difference between the control and treatment group, i.e. owning a house or not in this case, the other differences should cancel out before and after the treatment. For this assumption to hold, the DID coefficients need to be insignificant because otherwise </w:t>
      </w:r>
      <w:r w:rsidR="00911593">
        <w:t>health might be explained partly by one or more of the changed characteristics.</w:t>
      </w:r>
      <w:r>
        <w:t xml:space="preserve"> Because characteristics have remained the same in the group with only observations of repeated repliers, this could only form a problem in the all observations group.</w:t>
      </w:r>
    </w:p>
    <w:p w14:paraId="46AFC13F" w14:textId="21700799" w:rsidR="0021637B" w:rsidRDefault="00CB0C55" w:rsidP="00CB0C55">
      <w:pPr>
        <w:spacing w:line="360" w:lineRule="auto"/>
        <w:jc w:val="both"/>
      </w:pPr>
      <w:r>
        <w:tab/>
        <w:t xml:space="preserve">Table 11 shows that there is a significant difference in differences in gender between the control and treatment group in 2013-2017 (p&lt;10%). Between 2013 and 2017 the percentage of females in the treatment group dropped by 6.4 percentage points more than in the control group. This implies that the effects measured in 2013 – 2017 regressions on health could be explained by gender instead of wealth as was the idea. </w:t>
      </w:r>
      <w:r w:rsidR="00911593">
        <w:t xml:space="preserve">The other </w:t>
      </w:r>
      <w:r w:rsidR="005A60F0">
        <w:t>three</w:t>
      </w:r>
      <w:r w:rsidR="00911593">
        <w:t xml:space="preserve"> te</w:t>
      </w:r>
      <w:r w:rsidR="005A60F0">
        <w:t xml:space="preserve">sted characteristics, education, </w:t>
      </w:r>
      <w:r w:rsidR="00911593">
        <w:t>net income</w:t>
      </w:r>
      <w:r w:rsidR="005A60F0">
        <w:t xml:space="preserve"> and unemployment</w:t>
      </w:r>
      <w:r w:rsidR="00911593">
        <w:t>, did not significantly change. So the only characteristic that changed significantly is gender in the period of 2013 – 2017. Therefore, some of the variation of the difference in health in the period 2013</w:t>
      </w:r>
      <w:r>
        <w:t xml:space="preserve"> </w:t>
      </w:r>
      <w:r w:rsidR="00911593">
        <w:t>– 2017 between the control group and treatment group might be explained by the change in the male to female ratio.</w:t>
      </w:r>
    </w:p>
    <w:p w14:paraId="5F955CDC" w14:textId="77777777" w:rsidR="0021637B" w:rsidRDefault="0021637B" w:rsidP="00CB0C55">
      <w:pPr>
        <w:spacing w:line="360" w:lineRule="auto"/>
        <w:jc w:val="both"/>
      </w:pPr>
    </w:p>
    <w:p w14:paraId="00184F00" w14:textId="77777777" w:rsidR="0021637B" w:rsidRDefault="00CB0C55" w:rsidP="00CB0C55">
      <w:pPr>
        <w:pStyle w:val="Caption"/>
        <w:keepNext/>
        <w:spacing w:line="360" w:lineRule="auto"/>
        <w:jc w:val="both"/>
      </w:pPr>
      <w:r>
        <w:t xml:space="preserve">Table </w:t>
      </w:r>
      <w:r w:rsidR="0021637B">
        <w:fldChar w:fldCharType="begin"/>
      </w:r>
      <w:r>
        <w:instrText>SEQ Table \* ARABIC</w:instrText>
      </w:r>
      <w:r w:rsidR="0021637B">
        <w:fldChar w:fldCharType="separate"/>
      </w:r>
      <w:r w:rsidR="003E0A3D">
        <w:rPr>
          <w:noProof/>
        </w:rPr>
        <w:t>13</w:t>
      </w:r>
      <w:r w:rsidR="0021637B">
        <w:fldChar w:fldCharType="end"/>
      </w:r>
      <w:r>
        <w:t xml:space="preserve">: characteristics check </w:t>
      </w:r>
    </w:p>
    <w:tbl>
      <w:tblPr>
        <w:tblW w:w="9854" w:type="dxa"/>
        <w:tblLayout w:type="fixed"/>
        <w:tblLook w:val="04A0" w:firstRow="1" w:lastRow="0" w:firstColumn="1" w:lastColumn="0" w:noHBand="0" w:noVBand="1"/>
      </w:tblPr>
      <w:tblGrid>
        <w:gridCol w:w="6"/>
        <w:gridCol w:w="820"/>
        <w:gridCol w:w="236"/>
        <w:gridCol w:w="691"/>
        <w:gridCol w:w="703"/>
        <w:gridCol w:w="379"/>
        <w:gridCol w:w="389"/>
        <w:gridCol w:w="227"/>
        <w:gridCol w:w="1049"/>
        <w:gridCol w:w="1278"/>
        <w:gridCol w:w="1418"/>
        <w:gridCol w:w="1276"/>
        <w:gridCol w:w="953"/>
        <w:gridCol w:w="429"/>
      </w:tblGrid>
      <w:tr w:rsidR="00165674" w14:paraId="635B2A88" w14:textId="77777777" w:rsidTr="003F7E90">
        <w:trPr>
          <w:gridBefore w:val="1"/>
          <w:wBefore w:w="6" w:type="dxa"/>
          <w:trHeight w:val="510"/>
        </w:trPr>
        <w:tc>
          <w:tcPr>
            <w:tcW w:w="1747" w:type="dxa"/>
            <w:gridSpan w:val="3"/>
            <w:tcBorders>
              <w:top w:val="single" w:sz="8" w:space="0" w:color="000001"/>
              <w:left w:val="nil"/>
              <w:bottom w:val="nil"/>
              <w:right w:val="single" w:sz="8" w:space="0" w:color="000000"/>
            </w:tcBorders>
            <w:shd w:val="clear" w:color="auto" w:fill="auto"/>
            <w:vAlign w:val="center"/>
            <w:hideMark/>
          </w:tcPr>
          <w:p w14:paraId="3F9B55C4" w14:textId="77777777"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14:paraId="453624D5" w14:textId="77777777" w:rsidR="00165674" w:rsidRDefault="00165674">
            <w:pPr>
              <w:jc w:val="both"/>
              <w:rPr>
                <w:rFonts w:ascii="Calibri" w:hAnsi="Calibri"/>
                <w:sz w:val="20"/>
                <w:szCs w:val="20"/>
              </w:rPr>
            </w:pPr>
            <w:r>
              <w:rPr>
                <w:rFonts w:ascii="Calibri" w:hAnsi="Calibri"/>
                <w:sz w:val="20"/>
                <w:szCs w:val="20"/>
              </w:rPr>
              <w:t>2007 - 2013</w:t>
            </w:r>
          </w:p>
        </w:tc>
        <w:tc>
          <w:tcPr>
            <w:tcW w:w="1276" w:type="dxa"/>
            <w:gridSpan w:val="2"/>
            <w:tcBorders>
              <w:top w:val="single" w:sz="8" w:space="0" w:color="000001"/>
              <w:left w:val="nil"/>
              <w:bottom w:val="nil"/>
              <w:right w:val="single" w:sz="8" w:space="0" w:color="000000"/>
            </w:tcBorders>
            <w:shd w:val="clear" w:color="auto" w:fill="auto"/>
            <w:vAlign w:val="center"/>
            <w:hideMark/>
          </w:tcPr>
          <w:p w14:paraId="492FE4AF" w14:textId="77777777" w:rsidR="00165674" w:rsidRDefault="00165674">
            <w:pPr>
              <w:jc w:val="both"/>
              <w:rPr>
                <w:rFonts w:ascii="Calibri" w:hAnsi="Calibri"/>
                <w:sz w:val="20"/>
                <w:szCs w:val="20"/>
              </w:rPr>
            </w:pPr>
            <w:r>
              <w:rPr>
                <w:rFonts w:ascii="Calibri" w:hAnsi="Calibri"/>
                <w:sz w:val="20"/>
                <w:szCs w:val="20"/>
              </w:rPr>
              <w:t>2013 -2017</w:t>
            </w:r>
          </w:p>
        </w:tc>
        <w:tc>
          <w:tcPr>
            <w:tcW w:w="1278" w:type="dxa"/>
            <w:tcBorders>
              <w:top w:val="single" w:sz="8" w:space="0" w:color="000001"/>
              <w:left w:val="nil"/>
              <w:bottom w:val="nil"/>
              <w:right w:val="nil"/>
            </w:tcBorders>
            <w:shd w:val="clear" w:color="auto" w:fill="auto"/>
            <w:vAlign w:val="center"/>
            <w:hideMark/>
          </w:tcPr>
          <w:p w14:paraId="4D64D73A" w14:textId="77777777"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418" w:type="dxa"/>
            <w:tcBorders>
              <w:top w:val="single" w:sz="8" w:space="0" w:color="000001"/>
              <w:left w:val="nil"/>
              <w:bottom w:val="nil"/>
              <w:right w:val="single" w:sz="8" w:space="0" w:color="auto"/>
            </w:tcBorders>
            <w:shd w:val="clear" w:color="auto" w:fill="auto"/>
            <w:vAlign w:val="center"/>
            <w:hideMark/>
          </w:tcPr>
          <w:p w14:paraId="30A1BB1E" w14:textId="77777777" w:rsidR="00165674" w:rsidRDefault="00165674" w:rsidP="003F7E90">
            <w:pPr>
              <w:jc w:val="both"/>
              <w:rPr>
                <w:rFonts w:ascii="Calibri" w:hAnsi="Calibri"/>
                <w:sz w:val="20"/>
                <w:szCs w:val="20"/>
              </w:rPr>
            </w:pPr>
            <w:r>
              <w:rPr>
                <w:rFonts w:ascii="Calibri" w:hAnsi="Calibri"/>
                <w:sz w:val="20"/>
                <w:szCs w:val="20"/>
              </w:rPr>
              <w:t>2013-2017</w:t>
            </w:r>
          </w:p>
        </w:tc>
        <w:tc>
          <w:tcPr>
            <w:tcW w:w="1276" w:type="dxa"/>
            <w:tcBorders>
              <w:top w:val="single" w:sz="8" w:space="0" w:color="000001"/>
              <w:left w:val="nil"/>
              <w:bottom w:val="nil"/>
              <w:right w:val="nil"/>
            </w:tcBorders>
            <w:shd w:val="clear" w:color="auto" w:fill="auto"/>
            <w:vAlign w:val="center"/>
            <w:hideMark/>
          </w:tcPr>
          <w:p w14:paraId="479428B8" w14:textId="77777777" w:rsidR="00165674" w:rsidRDefault="00165674" w:rsidP="003F7E90">
            <w:pPr>
              <w:jc w:val="both"/>
              <w:rPr>
                <w:rFonts w:ascii="Calibri" w:hAnsi="Calibri"/>
                <w:sz w:val="20"/>
                <w:szCs w:val="20"/>
              </w:rPr>
            </w:pPr>
            <w:r>
              <w:rPr>
                <w:rFonts w:ascii="Calibri" w:hAnsi="Calibri"/>
                <w:sz w:val="20"/>
                <w:szCs w:val="20"/>
              </w:rPr>
              <w:t>2007-</w:t>
            </w:r>
            <w:r w:rsidR="003F7E90">
              <w:rPr>
                <w:rFonts w:ascii="Calibri" w:hAnsi="Calibri"/>
                <w:sz w:val="20"/>
                <w:szCs w:val="20"/>
              </w:rPr>
              <w:t>2</w:t>
            </w:r>
            <w:r>
              <w:rPr>
                <w:rFonts w:ascii="Calibri" w:hAnsi="Calibri"/>
                <w:sz w:val="20"/>
                <w:szCs w:val="20"/>
              </w:rPr>
              <w:t>013</w:t>
            </w:r>
          </w:p>
        </w:tc>
        <w:tc>
          <w:tcPr>
            <w:tcW w:w="1382" w:type="dxa"/>
            <w:gridSpan w:val="2"/>
            <w:tcBorders>
              <w:top w:val="single" w:sz="8" w:space="0" w:color="000001"/>
              <w:left w:val="nil"/>
              <w:bottom w:val="nil"/>
              <w:right w:val="nil"/>
            </w:tcBorders>
            <w:shd w:val="clear" w:color="auto" w:fill="auto"/>
            <w:vAlign w:val="center"/>
            <w:hideMark/>
          </w:tcPr>
          <w:p w14:paraId="19EAE4E0" w14:textId="77777777" w:rsidR="00165674" w:rsidRDefault="00165674" w:rsidP="003F7E90">
            <w:pPr>
              <w:jc w:val="both"/>
              <w:rPr>
                <w:rFonts w:ascii="Calibri" w:hAnsi="Calibri"/>
                <w:sz w:val="20"/>
                <w:szCs w:val="20"/>
              </w:rPr>
            </w:pPr>
            <w:r>
              <w:rPr>
                <w:rFonts w:ascii="Calibri" w:hAnsi="Calibri"/>
                <w:sz w:val="20"/>
                <w:szCs w:val="20"/>
              </w:rPr>
              <w:t>2013- 2017</w:t>
            </w:r>
          </w:p>
        </w:tc>
      </w:tr>
      <w:tr w:rsidR="00165674" w14:paraId="234801BF" w14:textId="77777777" w:rsidTr="003F7E90">
        <w:trPr>
          <w:gridBefore w:val="1"/>
          <w:wBefore w:w="6" w:type="dxa"/>
          <w:trHeight w:val="525"/>
        </w:trPr>
        <w:tc>
          <w:tcPr>
            <w:tcW w:w="1747" w:type="dxa"/>
            <w:gridSpan w:val="3"/>
            <w:tcBorders>
              <w:top w:val="nil"/>
              <w:left w:val="nil"/>
              <w:bottom w:val="single" w:sz="8" w:space="0" w:color="000001"/>
              <w:right w:val="single" w:sz="8" w:space="0" w:color="000000"/>
            </w:tcBorders>
            <w:shd w:val="clear" w:color="auto" w:fill="auto"/>
            <w:vAlign w:val="center"/>
            <w:hideMark/>
          </w:tcPr>
          <w:p w14:paraId="3B7B9659" w14:textId="77777777" w:rsidR="00165674" w:rsidRDefault="00165674">
            <w:pPr>
              <w:jc w:val="both"/>
              <w:rPr>
                <w:rFonts w:ascii="Calibri" w:hAnsi="Calibri"/>
                <w:sz w:val="20"/>
                <w:szCs w:val="20"/>
              </w:rPr>
            </w:pPr>
            <w:r>
              <w:rPr>
                <w:rFonts w:ascii="Calibri" w:hAnsi="Calibri"/>
                <w:sz w:val="20"/>
                <w:szCs w:val="20"/>
              </w:rPr>
              <w:t>VARIABLES</w:t>
            </w:r>
          </w:p>
        </w:tc>
        <w:tc>
          <w:tcPr>
            <w:tcW w:w="1471" w:type="dxa"/>
            <w:gridSpan w:val="3"/>
            <w:tcBorders>
              <w:top w:val="nil"/>
              <w:left w:val="nil"/>
              <w:bottom w:val="single" w:sz="8" w:space="0" w:color="000001"/>
              <w:right w:val="nil"/>
            </w:tcBorders>
            <w:shd w:val="clear" w:color="auto" w:fill="auto"/>
            <w:vAlign w:val="center"/>
            <w:hideMark/>
          </w:tcPr>
          <w:p w14:paraId="0F43A03D" w14:textId="77777777" w:rsidR="00165674" w:rsidRDefault="00165674">
            <w:pPr>
              <w:jc w:val="both"/>
              <w:rPr>
                <w:rFonts w:ascii="Calibri" w:hAnsi="Calibri"/>
                <w:sz w:val="20"/>
                <w:szCs w:val="20"/>
              </w:rPr>
            </w:pPr>
            <w:r>
              <w:rPr>
                <w:rFonts w:ascii="Calibri" w:hAnsi="Calibri"/>
                <w:sz w:val="20"/>
                <w:szCs w:val="20"/>
              </w:rPr>
              <w:t>gender</w:t>
            </w:r>
          </w:p>
        </w:tc>
        <w:tc>
          <w:tcPr>
            <w:tcW w:w="1276" w:type="dxa"/>
            <w:gridSpan w:val="2"/>
            <w:tcBorders>
              <w:top w:val="nil"/>
              <w:left w:val="nil"/>
              <w:bottom w:val="single" w:sz="8" w:space="0" w:color="000001"/>
              <w:right w:val="single" w:sz="8" w:space="0" w:color="000000"/>
            </w:tcBorders>
            <w:shd w:val="clear" w:color="auto" w:fill="auto"/>
            <w:vAlign w:val="center"/>
            <w:hideMark/>
          </w:tcPr>
          <w:p w14:paraId="3066F7B6" w14:textId="77777777" w:rsidR="00165674" w:rsidRDefault="00AD4CC2">
            <w:pPr>
              <w:jc w:val="both"/>
              <w:rPr>
                <w:rFonts w:ascii="Calibri" w:hAnsi="Calibri"/>
                <w:sz w:val="20"/>
                <w:szCs w:val="20"/>
              </w:rPr>
            </w:pPr>
            <w:r>
              <w:rPr>
                <w:rFonts w:ascii="Calibri" w:hAnsi="Calibri"/>
                <w:sz w:val="20"/>
                <w:szCs w:val="20"/>
              </w:rPr>
              <w:t>G</w:t>
            </w:r>
            <w:r w:rsidR="00165674">
              <w:rPr>
                <w:rFonts w:ascii="Calibri" w:hAnsi="Calibri"/>
                <w:sz w:val="20"/>
                <w:szCs w:val="20"/>
              </w:rPr>
              <w:t>ender</w:t>
            </w:r>
          </w:p>
        </w:tc>
        <w:tc>
          <w:tcPr>
            <w:tcW w:w="1278" w:type="dxa"/>
            <w:tcBorders>
              <w:top w:val="nil"/>
              <w:left w:val="nil"/>
              <w:bottom w:val="nil"/>
              <w:right w:val="nil"/>
            </w:tcBorders>
            <w:shd w:val="clear" w:color="auto" w:fill="auto"/>
            <w:vAlign w:val="center"/>
            <w:hideMark/>
          </w:tcPr>
          <w:p w14:paraId="7939D9C1" w14:textId="77777777" w:rsidR="00165674" w:rsidRDefault="00165674">
            <w:pPr>
              <w:jc w:val="both"/>
              <w:rPr>
                <w:rFonts w:ascii="Calibri" w:hAnsi="Calibri"/>
                <w:sz w:val="20"/>
                <w:szCs w:val="20"/>
              </w:rPr>
            </w:pPr>
            <w:r>
              <w:rPr>
                <w:rFonts w:ascii="Calibri" w:hAnsi="Calibri"/>
                <w:sz w:val="20"/>
                <w:szCs w:val="20"/>
              </w:rPr>
              <w:t>education</w:t>
            </w:r>
          </w:p>
        </w:tc>
        <w:tc>
          <w:tcPr>
            <w:tcW w:w="1418" w:type="dxa"/>
            <w:tcBorders>
              <w:top w:val="nil"/>
              <w:left w:val="nil"/>
              <w:bottom w:val="nil"/>
              <w:right w:val="single" w:sz="8" w:space="0" w:color="auto"/>
            </w:tcBorders>
            <w:shd w:val="clear" w:color="auto" w:fill="auto"/>
            <w:vAlign w:val="center"/>
            <w:hideMark/>
          </w:tcPr>
          <w:p w14:paraId="3B63BCBF" w14:textId="77777777" w:rsidR="00165674" w:rsidRDefault="00165674">
            <w:pPr>
              <w:jc w:val="both"/>
              <w:rPr>
                <w:rFonts w:ascii="Calibri" w:hAnsi="Calibri"/>
                <w:sz w:val="20"/>
                <w:szCs w:val="20"/>
              </w:rPr>
            </w:pPr>
            <w:r>
              <w:rPr>
                <w:rFonts w:ascii="Calibri" w:hAnsi="Calibri"/>
                <w:sz w:val="20"/>
                <w:szCs w:val="20"/>
              </w:rPr>
              <w:t>education</w:t>
            </w:r>
          </w:p>
        </w:tc>
        <w:tc>
          <w:tcPr>
            <w:tcW w:w="1276" w:type="dxa"/>
            <w:tcBorders>
              <w:top w:val="nil"/>
              <w:left w:val="nil"/>
              <w:bottom w:val="nil"/>
              <w:right w:val="nil"/>
            </w:tcBorders>
            <w:shd w:val="clear" w:color="auto" w:fill="auto"/>
            <w:vAlign w:val="center"/>
            <w:hideMark/>
          </w:tcPr>
          <w:p w14:paraId="7C4CBA22" w14:textId="77777777" w:rsidR="00165674" w:rsidRDefault="00165674">
            <w:pPr>
              <w:jc w:val="both"/>
              <w:rPr>
                <w:rFonts w:ascii="Calibri" w:hAnsi="Calibri"/>
                <w:sz w:val="20"/>
                <w:szCs w:val="20"/>
              </w:rPr>
            </w:pPr>
            <w:r>
              <w:rPr>
                <w:rFonts w:ascii="Calibri" w:hAnsi="Calibri"/>
                <w:sz w:val="20"/>
                <w:szCs w:val="20"/>
              </w:rPr>
              <w:t>net income</w:t>
            </w:r>
          </w:p>
        </w:tc>
        <w:tc>
          <w:tcPr>
            <w:tcW w:w="1382" w:type="dxa"/>
            <w:gridSpan w:val="2"/>
            <w:tcBorders>
              <w:top w:val="nil"/>
              <w:left w:val="nil"/>
              <w:bottom w:val="nil"/>
              <w:right w:val="nil"/>
            </w:tcBorders>
            <w:shd w:val="clear" w:color="auto" w:fill="auto"/>
            <w:vAlign w:val="center"/>
            <w:hideMark/>
          </w:tcPr>
          <w:p w14:paraId="268DA6E2" w14:textId="77777777" w:rsidR="00165674" w:rsidRDefault="00165674">
            <w:pPr>
              <w:jc w:val="both"/>
              <w:rPr>
                <w:rFonts w:ascii="Calibri" w:hAnsi="Calibri"/>
                <w:sz w:val="20"/>
                <w:szCs w:val="20"/>
              </w:rPr>
            </w:pPr>
            <w:r>
              <w:rPr>
                <w:rFonts w:ascii="Calibri" w:hAnsi="Calibri"/>
                <w:sz w:val="20"/>
                <w:szCs w:val="20"/>
              </w:rPr>
              <w:t>net income</w:t>
            </w:r>
          </w:p>
        </w:tc>
      </w:tr>
      <w:tr w:rsidR="00165674" w14:paraId="4ED09450" w14:textId="77777777" w:rsidTr="003F7E90">
        <w:trPr>
          <w:gridBefore w:val="1"/>
          <w:wBefore w:w="6" w:type="dxa"/>
          <w:trHeight w:val="300"/>
        </w:trPr>
        <w:tc>
          <w:tcPr>
            <w:tcW w:w="1747" w:type="dxa"/>
            <w:gridSpan w:val="3"/>
            <w:tcBorders>
              <w:top w:val="single" w:sz="8" w:space="0" w:color="000001"/>
              <w:left w:val="nil"/>
              <w:bottom w:val="nil"/>
              <w:right w:val="single" w:sz="8" w:space="0" w:color="000000"/>
            </w:tcBorders>
            <w:shd w:val="clear" w:color="auto" w:fill="auto"/>
            <w:vAlign w:val="center"/>
            <w:hideMark/>
          </w:tcPr>
          <w:p w14:paraId="1C77C778" w14:textId="77777777" w:rsidR="00165674" w:rsidRDefault="00165674">
            <w:pPr>
              <w:jc w:val="both"/>
              <w:rPr>
                <w:rFonts w:ascii="Calibri" w:hAnsi="Calibri"/>
                <w:sz w:val="20"/>
                <w:szCs w:val="20"/>
              </w:rPr>
            </w:pPr>
            <w:r>
              <w:rPr>
                <w:rFonts w:ascii="Calibri" w:hAnsi="Calibri"/>
                <w:sz w:val="20"/>
                <w:szCs w:val="20"/>
              </w:rPr>
              <w:t> </w:t>
            </w:r>
          </w:p>
        </w:tc>
        <w:tc>
          <w:tcPr>
            <w:tcW w:w="1471" w:type="dxa"/>
            <w:gridSpan w:val="3"/>
            <w:tcBorders>
              <w:top w:val="single" w:sz="8" w:space="0" w:color="000001"/>
              <w:left w:val="nil"/>
              <w:bottom w:val="nil"/>
              <w:right w:val="nil"/>
            </w:tcBorders>
            <w:shd w:val="clear" w:color="auto" w:fill="auto"/>
            <w:vAlign w:val="center"/>
            <w:hideMark/>
          </w:tcPr>
          <w:p w14:paraId="3A2BFA38" w14:textId="77777777" w:rsidR="00165674" w:rsidRDefault="00165674">
            <w:pPr>
              <w:jc w:val="both"/>
              <w:rPr>
                <w:rFonts w:ascii="Calibri" w:hAnsi="Calibri"/>
                <w:sz w:val="20"/>
                <w:szCs w:val="20"/>
              </w:rPr>
            </w:pPr>
            <w:r>
              <w:rPr>
                <w:rFonts w:ascii="Calibri" w:hAnsi="Calibri"/>
                <w:sz w:val="20"/>
                <w:szCs w:val="20"/>
              </w:rPr>
              <w:t> </w:t>
            </w:r>
          </w:p>
        </w:tc>
        <w:tc>
          <w:tcPr>
            <w:tcW w:w="1276" w:type="dxa"/>
            <w:gridSpan w:val="2"/>
            <w:tcBorders>
              <w:top w:val="single" w:sz="8" w:space="0" w:color="000001"/>
              <w:left w:val="nil"/>
              <w:bottom w:val="nil"/>
              <w:right w:val="single" w:sz="8" w:space="0" w:color="000000"/>
            </w:tcBorders>
            <w:shd w:val="clear" w:color="auto" w:fill="auto"/>
            <w:vAlign w:val="center"/>
            <w:hideMark/>
          </w:tcPr>
          <w:p w14:paraId="442B15F4" w14:textId="77777777" w:rsidR="00165674" w:rsidRDefault="00165674">
            <w:pPr>
              <w:jc w:val="both"/>
              <w:rPr>
                <w:rFonts w:ascii="Calibri" w:hAnsi="Calibri"/>
                <w:sz w:val="20"/>
                <w:szCs w:val="20"/>
              </w:rPr>
            </w:pPr>
            <w:r>
              <w:rPr>
                <w:rFonts w:ascii="Calibri" w:hAnsi="Calibri"/>
                <w:sz w:val="20"/>
                <w:szCs w:val="20"/>
              </w:rPr>
              <w:t> </w:t>
            </w:r>
          </w:p>
        </w:tc>
        <w:tc>
          <w:tcPr>
            <w:tcW w:w="1278" w:type="dxa"/>
            <w:tcBorders>
              <w:top w:val="single" w:sz="8" w:space="0" w:color="000001"/>
              <w:left w:val="nil"/>
              <w:bottom w:val="nil"/>
              <w:right w:val="nil"/>
            </w:tcBorders>
            <w:shd w:val="clear" w:color="auto" w:fill="auto"/>
            <w:vAlign w:val="center"/>
            <w:hideMark/>
          </w:tcPr>
          <w:p w14:paraId="43F602CA" w14:textId="77777777" w:rsidR="00165674" w:rsidRDefault="00165674">
            <w:pPr>
              <w:jc w:val="both"/>
              <w:rPr>
                <w:rFonts w:ascii="Calibri" w:hAnsi="Calibri"/>
                <w:sz w:val="20"/>
                <w:szCs w:val="20"/>
              </w:rPr>
            </w:pPr>
            <w:r>
              <w:rPr>
                <w:rFonts w:ascii="Calibri" w:hAnsi="Calibri"/>
                <w:sz w:val="20"/>
                <w:szCs w:val="20"/>
              </w:rPr>
              <w:t> </w:t>
            </w:r>
          </w:p>
        </w:tc>
        <w:tc>
          <w:tcPr>
            <w:tcW w:w="1418" w:type="dxa"/>
            <w:tcBorders>
              <w:top w:val="single" w:sz="8" w:space="0" w:color="000001"/>
              <w:left w:val="nil"/>
              <w:bottom w:val="nil"/>
              <w:right w:val="single" w:sz="8" w:space="0" w:color="auto"/>
            </w:tcBorders>
            <w:shd w:val="clear" w:color="auto" w:fill="auto"/>
            <w:vAlign w:val="center"/>
            <w:hideMark/>
          </w:tcPr>
          <w:p w14:paraId="4FD5CE5B" w14:textId="77777777" w:rsidR="00165674" w:rsidRDefault="00165674">
            <w:pPr>
              <w:jc w:val="both"/>
              <w:rPr>
                <w:rFonts w:ascii="Calibri" w:hAnsi="Calibri"/>
                <w:sz w:val="20"/>
                <w:szCs w:val="20"/>
              </w:rPr>
            </w:pPr>
            <w:r>
              <w:rPr>
                <w:rFonts w:ascii="Calibri" w:hAnsi="Calibri"/>
                <w:sz w:val="20"/>
                <w:szCs w:val="20"/>
              </w:rPr>
              <w:t> </w:t>
            </w:r>
          </w:p>
        </w:tc>
        <w:tc>
          <w:tcPr>
            <w:tcW w:w="1276" w:type="dxa"/>
            <w:tcBorders>
              <w:top w:val="single" w:sz="8" w:space="0" w:color="000001"/>
              <w:left w:val="nil"/>
              <w:bottom w:val="nil"/>
              <w:right w:val="nil"/>
            </w:tcBorders>
            <w:shd w:val="clear" w:color="auto" w:fill="auto"/>
            <w:vAlign w:val="center"/>
            <w:hideMark/>
          </w:tcPr>
          <w:p w14:paraId="585A6421" w14:textId="77777777" w:rsidR="00165674" w:rsidRDefault="00165674">
            <w:pPr>
              <w:jc w:val="both"/>
              <w:rPr>
                <w:rFonts w:ascii="Calibri" w:hAnsi="Calibri"/>
                <w:sz w:val="20"/>
                <w:szCs w:val="20"/>
              </w:rPr>
            </w:pPr>
            <w:r>
              <w:rPr>
                <w:rFonts w:ascii="Calibri" w:hAnsi="Calibri"/>
                <w:sz w:val="20"/>
                <w:szCs w:val="20"/>
              </w:rPr>
              <w:t> </w:t>
            </w:r>
          </w:p>
        </w:tc>
        <w:tc>
          <w:tcPr>
            <w:tcW w:w="1382" w:type="dxa"/>
            <w:gridSpan w:val="2"/>
            <w:tcBorders>
              <w:top w:val="single" w:sz="8" w:space="0" w:color="000001"/>
              <w:left w:val="nil"/>
              <w:bottom w:val="nil"/>
              <w:right w:val="nil"/>
            </w:tcBorders>
            <w:shd w:val="clear" w:color="auto" w:fill="auto"/>
            <w:vAlign w:val="center"/>
            <w:hideMark/>
          </w:tcPr>
          <w:p w14:paraId="1EC0357C" w14:textId="77777777" w:rsidR="00165674" w:rsidRDefault="00165674">
            <w:pPr>
              <w:jc w:val="both"/>
              <w:rPr>
                <w:rFonts w:ascii="Calibri" w:hAnsi="Calibri"/>
                <w:sz w:val="20"/>
                <w:szCs w:val="20"/>
              </w:rPr>
            </w:pPr>
            <w:r>
              <w:rPr>
                <w:rFonts w:ascii="Calibri" w:hAnsi="Calibri"/>
                <w:sz w:val="20"/>
                <w:szCs w:val="20"/>
              </w:rPr>
              <w:t> </w:t>
            </w:r>
          </w:p>
        </w:tc>
      </w:tr>
      <w:tr w:rsidR="00165674" w14:paraId="31119496"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32D698BB" w14:textId="77777777" w:rsidR="00165674" w:rsidRDefault="00165674">
            <w:pPr>
              <w:jc w:val="both"/>
              <w:rPr>
                <w:rFonts w:ascii="Calibri" w:hAnsi="Calibri"/>
                <w:sz w:val="20"/>
                <w:szCs w:val="20"/>
              </w:rPr>
            </w:pPr>
            <w:r>
              <w:rPr>
                <w:rFonts w:ascii="Calibri" w:hAnsi="Calibri"/>
                <w:sz w:val="20"/>
                <w:szCs w:val="20"/>
              </w:rPr>
              <w:t>DID</w:t>
            </w:r>
          </w:p>
        </w:tc>
        <w:tc>
          <w:tcPr>
            <w:tcW w:w="1471" w:type="dxa"/>
            <w:gridSpan w:val="3"/>
            <w:tcBorders>
              <w:top w:val="nil"/>
              <w:left w:val="nil"/>
              <w:bottom w:val="nil"/>
              <w:right w:val="nil"/>
            </w:tcBorders>
            <w:shd w:val="clear" w:color="auto" w:fill="auto"/>
            <w:vAlign w:val="center"/>
            <w:hideMark/>
          </w:tcPr>
          <w:p w14:paraId="6DAE0556" w14:textId="77777777" w:rsidR="00165674" w:rsidRDefault="00165674">
            <w:pPr>
              <w:jc w:val="both"/>
              <w:rPr>
                <w:rFonts w:ascii="Calibri" w:hAnsi="Calibri"/>
                <w:sz w:val="20"/>
                <w:szCs w:val="20"/>
              </w:rPr>
            </w:pPr>
            <w:r>
              <w:rPr>
                <w:rFonts w:ascii="Calibri" w:hAnsi="Calibri"/>
                <w:sz w:val="20"/>
                <w:szCs w:val="20"/>
              </w:rPr>
              <w:t>-0.0052</w:t>
            </w:r>
          </w:p>
        </w:tc>
        <w:tc>
          <w:tcPr>
            <w:tcW w:w="1276" w:type="dxa"/>
            <w:gridSpan w:val="2"/>
            <w:tcBorders>
              <w:top w:val="nil"/>
              <w:left w:val="nil"/>
              <w:bottom w:val="nil"/>
              <w:right w:val="single" w:sz="8" w:space="0" w:color="000000"/>
            </w:tcBorders>
            <w:shd w:val="clear" w:color="auto" w:fill="auto"/>
            <w:vAlign w:val="center"/>
            <w:hideMark/>
          </w:tcPr>
          <w:p w14:paraId="480FB86A" w14:textId="77777777" w:rsidR="00165674" w:rsidRDefault="00165674">
            <w:pPr>
              <w:jc w:val="both"/>
              <w:rPr>
                <w:rFonts w:ascii="Calibri" w:hAnsi="Calibri"/>
                <w:sz w:val="20"/>
                <w:szCs w:val="20"/>
              </w:rPr>
            </w:pPr>
            <w:r>
              <w:rPr>
                <w:rFonts w:ascii="Calibri" w:hAnsi="Calibri"/>
                <w:sz w:val="20"/>
                <w:szCs w:val="20"/>
              </w:rPr>
              <w:t>-0.0644*</w:t>
            </w:r>
          </w:p>
        </w:tc>
        <w:tc>
          <w:tcPr>
            <w:tcW w:w="1278" w:type="dxa"/>
            <w:tcBorders>
              <w:top w:val="nil"/>
              <w:left w:val="nil"/>
              <w:bottom w:val="nil"/>
              <w:right w:val="nil"/>
            </w:tcBorders>
            <w:shd w:val="clear" w:color="auto" w:fill="auto"/>
            <w:vAlign w:val="center"/>
            <w:hideMark/>
          </w:tcPr>
          <w:p w14:paraId="1E22A43C" w14:textId="77777777" w:rsidR="00165674" w:rsidRDefault="00165674">
            <w:pPr>
              <w:jc w:val="both"/>
              <w:rPr>
                <w:rFonts w:ascii="Calibri" w:hAnsi="Calibri"/>
                <w:sz w:val="20"/>
                <w:szCs w:val="20"/>
              </w:rPr>
            </w:pPr>
            <w:r>
              <w:rPr>
                <w:rFonts w:ascii="Calibri" w:hAnsi="Calibri"/>
                <w:sz w:val="20"/>
                <w:szCs w:val="20"/>
              </w:rPr>
              <w:t>-0.0392</w:t>
            </w:r>
          </w:p>
        </w:tc>
        <w:tc>
          <w:tcPr>
            <w:tcW w:w="1418" w:type="dxa"/>
            <w:tcBorders>
              <w:top w:val="nil"/>
              <w:left w:val="nil"/>
              <w:bottom w:val="nil"/>
              <w:right w:val="single" w:sz="8" w:space="0" w:color="auto"/>
            </w:tcBorders>
            <w:shd w:val="clear" w:color="auto" w:fill="auto"/>
            <w:vAlign w:val="center"/>
            <w:hideMark/>
          </w:tcPr>
          <w:p w14:paraId="32035097" w14:textId="77777777" w:rsidR="00165674" w:rsidRDefault="00165674">
            <w:pPr>
              <w:jc w:val="both"/>
              <w:rPr>
                <w:rFonts w:ascii="Calibri" w:hAnsi="Calibri"/>
                <w:sz w:val="20"/>
                <w:szCs w:val="20"/>
              </w:rPr>
            </w:pPr>
            <w:r>
              <w:rPr>
                <w:rFonts w:ascii="Calibri" w:hAnsi="Calibri"/>
                <w:sz w:val="20"/>
                <w:szCs w:val="20"/>
              </w:rPr>
              <w:t>0.0111</w:t>
            </w:r>
          </w:p>
        </w:tc>
        <w:tc>
          <w:tcPr>
            <w:tcW w:w="1276" w:type="dxa"/>
            <w:tcBorders>
              <w:top w:val="nil"/>
              <w:left w:val="nil"/>
              <w:bottom w:val="nil"/>
              <w:right w:val="nil"/>
            </w:tcBorders>
            <w:shd w:val="clear" w:color="auto" w:fill="auto"/>
            <w:vAlign w:val="center"/>
            <w:hideMark/>
          </w:tcPr>
          <w:p w14:paraId="44376C93" w14:textId="77777777" w:rsidR="00165674" w:rsidRDefault="00165674">
            <w:pPr>
              <w:jc w:val="both"/>
              <w:rPr>
                <w:rFonts w:ascii="Calibri" w:hAnsi="Calibri"/>
                <w:sz w:val="20"/>
                <w:szCs w:val="20"/>
              </w:rPr>
            </w:pPr>
            <w:r>
              <w:rPr>
                <w:rFonts w:ascii="Calibri" w:hAnsi="Calibri"/>
                <w:sz w:val="20"/>
                <w:szCs w:val="20"/>
              </w:rPr>
              <w:t>-1,028</w:t>
            </w:r>
          </w:p>
        </w:tc>
        <w:tc>
          <w:tcPr>
            <w:tcW w:w="1382" w:type="dxa"/>
            <w:gridSpan w:val="2"/>
            <w:tcBorders>
              <w:top w:val="nil"/>
              <w:left w:val="nil"/>
              <w:bottom w:val="nil"/>
              <w:right w:val="nil"/>
            </w:tcBorders>
            <w:shd w:val="clear" w:color="auto" w:fill="auto"/>
            <w:vAlign w:val="center"/>
            <w:hideMark/>
          </w:tcPr>
          <w:p w14:paraId="1D4D1454" w14:textId="77777777" w:rsidR="00165674" w:rsidRDefault="00165674">
            <w:pPr>
              <w:jc w:val="both"/>
              <w:rPr>
                <w:rFonts w:ascii="Calibri" w:hAnsi="Calibri"/>
                <w:sz w:val="20"/>
                <w:szCs w:val="20"/>
              </w:rPr>
            </w:pPr>
            <w:r>
              <w:rPr>
                <w:rFonts w:ascii="Calibri" w:hAnsi="Calibri"/>
                <w:sz w:val="20"/>
                <w:szCs w:val="20"/>
              </w:rPr>
              <w:t>1,431</w:t>
            </w:r>
          </w:p>
        </w:tc>
      </w:tr>
      <w:tr w:rsidR="00165674" w14:paraId="19205F61"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0A7E0F91"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2127F5AF"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15090368" w14:textId="77777777" w:rsidR="00AD4CC2"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-0.0362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15D4758A"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12ADF0EC"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-0.0379</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360053A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-1,065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4595A67A"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-1,193</w:t>
            </w:r>
            <w:r>
              <w:rPr>
                <w:rFonts w:ascii="Calibri" w:hAnsi="Calibri"/>
                <w:sz w:val="20"/>
                <w:szCs w:val="20"/>
              </w:rPr>
              <w:t>)</w:t>
            </w:r>
          </w:p>
        </w:tc>
      </w:tr>
      <w:tr w:rsidR="00165674" w14:paraId="412AB5AD"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09F7C38A" w14:textId="77777777" w:rsidR="00165674" w:rsidRDefault="00165674">
            <w:pPr>
              <w:jc w:val="both"/>
              <w:rPr>
                <w:rFonts w:ascii="Calibri" w:hAnsi="Calibri"/>
                <w:sz w:val="20"/>
                <w:szCs w:val="20"/>
              </w:rPr>
            </w:pPr>
            <w:r>
              <w:rPr>
                <w:rFonts w:ascii="Calibri" w:hAnsi="Calibri"/>
                <w:sz w:val="20"/>
                <w:szCs w:val="20"/>
              </w:rPr>
              <w:t>time</w:t>
            </w:r>
          </w:p>
        </w:tc>
        <w:tc>
          <w:tcPr>
            <w:tcW w:w="1471" w:type="dxa"/>
            <w:gridSpan w:val="3"/>
            <w:tcBorders>
              <w:top w:val="nil"/>
              <w:left w:val="nil"/>
              <w:bottom w:val="nil"/>
              <w:right w:val="nil"/>
            </w:tcBorders>
            <w:shd w:val="clear" w:color="auto" w:fill="auto"/>
            <w:vAlign w:val="center"/>
            <w:hideMark/>
          </w:tcPr>
          <w:p w14:paraId="01153A90" w14:textId="77777777" w:rsidR="00165674" w:rsidRDefault="00165674">
            <w:pPr>
              <w:jc w:val="both"/>
              <w:rPr>
                <w:rFonts w:ascii="Calibri" w:hAnsi="Calibri"/>
                <w:sz w:val="20"/>
                <w:szCs w:val="20"/>
              </w:rPr>
            </w:pPr>
            <w:r>
              <w:rPr>
                <w:rFonts w:ascii="Calibri" w:hAnsi="Calibri"/>
                <w:sz w:val="20"/>
                <w:szCs w:val="20"/>
              </w:rPr>
              <w:t>0.0133</w:t>
            </w:r>
          </w:p>
        </w:tc>
        <w:tc>
          <w:tcPr>
            <w:tcW w:w="1276" w:type="dxa"/>
            <w:gridSpan w:val="2"/>
            <w:tcBorders>
              <w:top w:val="nil"/>
              <w:left w:val="nil"/>
              <w:bottom w:val="nil"/>
              <w:right w:val="single" w:sz="8" w:space="0" w:color="000000"/>
            </w:tcBorders>
            <w:shd w:val="clear" w:color="auto" w:fill="auto"/>
            <w:vAlign w:val="center"/>
            <w:hideMark/>
          </w:tcPr>
          <w:p w14:paraId="267446FC" w14:textId="77777777" w:rsidR="00165674" w:rsidRDefault="00165674">
            <w:pPr>
              <w:jc w:val="both"/>
              <w:rPr>
                <w:rFonts w:ascii="Calibri" w:hAnsi="Calibri"/>
                <w:sz w:val="20"/>
                <w:szCs w:val="20"/>
              </w:rPr>
            </w:pPr>
            <w:r>
              <w:rPr>
                <w:rFonts w:ascii="Calibri" w:hAnsi="Calibri"/>
                <w:sz w:val="20"/>
                <w:szCs w:val="20"/>
              </w:rPr>
              <w:t>-0.0008</w:t>
            </w:r>
          </w:p>
        </w:tc>
        <w:tc>
          <w:tcPr>
            <w:tcW w:w="1278" w:type="dxa"/>
            <w:tcBorders>
              <w:top w:val="nil"/>
              <w:left w:val="nil"/>
              <w:bottom w:val="nil"/>
              <w:right w:val="nil"/>
            </w:tcBorders>
            <w:shd w:val="clear" w:color="auto" w:fill="auto"/>
            <w:vAlign w:val="center"/>
            <w:hideMark/>
          </w:tcPr>
          <w:p w14:paraId="55D3EC84" w14:textId="77777777" w:rsidR="00165674" w:rsidRDefault="00165674">
            <w:pPr>
              <w:jc w:val="both"/>
              <w:rPr>
                <w:rFonts w:ascii="Calibri" w:hAnsi="Calibri"/>
                <w:sz w:val="20"/>
                <w:szCs w:val="20"/>
              </w:rPr>
            </w:pPr>
            <w:r>
              <w:rPr>
                <w:rFonts w:ascii="Calibri" w:hAnsi="Calibri"/>
                <w:sz w:val="20"/>
                <w:szCs w:val="20"/>
              </w:rPr>
              <w:t>0.0807***</w:t>
            </w:r>
          </w:p>
        </w:tc>
        <w:tc>
          <w:tcPr>
            <w:tcW w:w="1418" w:type="dxa"/>
            <w:tcBorders>
              <w:top w:val="nil"/>
              <w:left w:val="nil"/>
              <w:bottom w:val="nil"/>
              <w:right w:val="single" w:sz="8" w:space="0" w:color="auto"/>
            </w:tcBorders>
            <w:shd w:val="clear" w:color="auto" w:fill="auto"/>
            <w:vAlign w:val="center"/>
            <w:hideMark/>
          </w:tcPr>
          <w:p w14:paraId="3E25676C" w14:textId="77777777" w:rsidR="00165674" w:rsidRDefault="00165674">
            <w:pPr>
              <w:jc w:val="both"/>
              <w:rPr>
                <w:rFonts w:ascii="Calibri" w:hAnsi="Calibri"/>
                <w:sz w:val="20"/>
                <w:szCs w:val="20"/>
              </w:rPr>
            </w:pPr>
            <w:r>
              <w:rPr>
                <w:rFonts w:ascii="Calibri" w:hAnsi="Calibri"/>
                <w:sz w:val="20"/>
                <w:szCs w:val="20"/>
              </w:rPr>
              <w:t>-0.0678**</w:t>
            </w:r>
          </w:p>
        </w:tc>
        <w:tc>
          <w:tcPr>
            <w:tcW w:w="1276" w:type="dxa"/>
            <w:tcBorders>
              <w:top w:val="nil"/>
              <w:left w:val="nil"/>
              <w:bottom w:val="nil"/>
              <w:right w:val="nil"/>
            </w:tcBorders>
            <w:shd w:val="clear" w:color="auto" w:fill="auto"/>
            <w:vAlign w:val="center"/>
            <w:hideMark/>
          </w:tcPr>
          <w:p w14:paraId="3BFD65C3" w14:textId="77777777" w:rsidR="00165674" w:rsidRDefault="00165674">
            <w:pPr>
              <w:jc w:val="both"/>
              <w:rPr>
                <w:rFonts w:ascii="Calibri" w:hAnsi="Calibri"/>
                <w:sz w:val="20"/>
                <w:szCs w:val="20"/>
              </w:rPr>
            </w:pPr>
            <w:r>
              <w:rPr>
                <w:rFonts w:ascii="Calibri" w:hAnsi="Calibri"/>
                <w:sz w:val="20"/>
                <w:szCs w:val="20"/>
              </w:rPr>
              <w:t>2,964***</w:t>
            </w:r>
          </w:p>
        </w:tc>
        <w:tc>
          <w:tcPr>
            <w:tcW w:w="1382" w:type="dxa"/>
            <w:gridSpan w:val="2"/>
            <w:tcBorders>
              <w:top w:val="nil"/>
              <w:left w:val="nil"/>
              <w:bottom w:val="nil"/>
              <w:right w:val="nil"/>
            </w:tcBorders>
            <w:shd w:val="clear" w:color="auto" w:fill="auto"/>
            <w:vAlign w:val="center"/>
            <w:hideMark/>
          </w:tcPr>
          <w:p w14:paraId="0335C748" w14:textId="77777777" w:rsidR="00165674" w:rsidRDefault="00165674">
            <w:pPr>
              <w:jc w:val="both"/>
              <w:rPr>
                <w:rFonts w:ascii="Calibri" w:hAnsi="Calibri"/>
                <w:sz w:val="20"/>
                <w:szCs w:val="20"/>
              </w:rPr>
            </w:pPr>
            <w:r>
              <w:rPr>
                <w:rFonts w:ascii="Calibri" w:hAnsi="Calibri"/>
                <w:sz w:val="20"/>
                <w:szCs w:val="20"/>
              </w:rPr>
              <w:t>-31.3424</w:t>
            </w:r>
          </w:p>
        </w:tc>
      </w:tr>
      <w:tr w:rsidR="00165674" w14:paraId="74E2A59C"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1E88813F"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75D31EBB"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-0.0254</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3F4EEBC3"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-0.0265</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51B76D2F"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-0.0268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04E479A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-0.0277</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4C1B730D"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-752</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541997D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-872</w:t>
            </w:r>
            <w:r>
              <w:rPr>
                <w:rFonts w:ascii="Calibri" w:hAnsi="Calibri"/>
                <w:sz w:val="20"/>
                <w:szCs w:val="20"/>
              </w:rPr>
              <w:t>)</w:t>
            </w:r>
          </w:p>
        </w:tc>
      </w:tr>
      <w:tr w:rsidR="003F7E90" w14:paraId="0A87FA5B" w14:textId="77777777" w:rsidTr="003F7E90">
        <w:trPr>
          <w:gridBefore w:val="1"/>
          <w:gridAfter w:val="1"/>
          <w:wBefore w:w="6" w:type="dxa"/>
          <w:wAfter w:w="429" w:type="dxa"/>
          <w:trHeight w:val="510"/>
        </w:trPr>
        <w:tc>
          <w:tcPr>
            <w:tcW w:w="820" w:type="dxa"/>
            <w:tcBorders>
              <w:top w:val="nil"/>
              <w:left w:val="nil"/>
              <w:bottom w:val="nil"/>
              <w:right w:val="nil"/>
            </w:tcBorders>
            <w:shd w:val="clear" w:color="auto" w:fill="auto"/>
            <w:vAlign w:val="center"/>
            <w:hideMark/>
          </w:tcPr>
          <w:p w14:paraId="35F84CB5" w14:textId="77777777" w:rsidR="003F7E90" w:rsidRDefault="003F7E90">
            <w:pPr>
              <w:jc w:val="both"/>
              <w:rPr>
                <w:rFonts w:ascii="Calibri" w:hAnsi="Calibri"/>
                <w:sz w:val="20"/>
                <w:szCs w:val="20"/>
              </w:rPr>
            </w:pPr>
            <w:r>
              <w:rPr>
                <w:rFonts w:ascii="Calibri" w:hAnsi="Calibri"/>
                <w:sz w:val="20"/>
                <w:szCs w:val="20"/>
              </w:rPr>
              <w:t>treated</w:t>
            </w:r>
          </w:p>
        </w:tc>
        <w:tc>
          <w:tcPr>
            <w:tcW w:w="927" w:type="dxa"/>
            <w:gridSpan w:val="2"/>
            <w:tcBorders>
              <w:top w:val="nil"/>
              <w:left w:val="nil"/>
              <w:bottom w:val="nil"/>
              <w:right w:val="single" w:sz="8" w:space="0" w:color="auto"/>
            </w:tcBorders>
            <w:shd w:val="clear" w:color="auto" w:fill="auto"/>
            <w:vAlign w:val="center"/>
            <w:hideMark/>
          </w:tcPr>
          <w:p w14:paraId="11A37920" w14:textId="77777777"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14:paraId="476A6B09" w14:textId="77777777" w:rsidR="003F7E90" w:rsidRDefault="003F7E90">
            <w:pPr>
              <w:jc w:val="both"/>
              <w:rPr>
                <w:rFonts w:ascii="Calibri" w:hAnsi="Calibri"/>
                <w:sz w:val="20"/>
                <w:szCs w:val="20"/>
              </w:rPr>
            </w:pPr>
            <w:r>
              <w:rPr>
                <w:rFonts w:ascii="Calibri" w:hAnsi="Calibri"/>
                <w:sz w:val="20"/>
                <w:szCs w:val="20"/>
              </w:rPr>
              <w:t>0.3971***</w:t>
            </w:r>
          </w:p>
        </w:tc>
        <w:tc>
          <w:tcPr>
            <w:tcW w:w="389" w:type="dxa"/>
            <w:tcBorders>
              <w:top w:val="nil"/>
              <w:left w:val="nil"/>
              <w:bottom w:val="nil"/>
              <w:right w:val="nil"/>
            </w:tcBorders>
            <w:shd w:val="clear" w:color="auto" w:fill="auto"/>
            <w:vAlign w:val="center"/>
            <w:hideMark/>
          </w:tcPr>
          <w:p w14:paraId="58990AC4" w14:textId="77777777"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14:paraId="023EDA86" w14:textId="77777777" w:rsidR="003F7E90" w:rsidRDefault="003F7E90">
            <w:pPr>
              <w:jc w:val="both"/>
              <w:rPr>
                <w:rFonts w:ascii="Calibri" w:hAnsi="Calibri"/>
                <w:sz w:val="20"/>
                <w:szCs w:val="20"/>
              </w:rPr>
            </w:pPr>
            <w:r>
              <w:rPr>
                <w:rFonts w:ascii="Calibri" w:hAnsi="Calibri"/>
                <w:sz w:val="20"/>
                <w:szCs w:val="20"/>
              </w:rPr>
              <w:t>0.3919***</w:t>
            </w:r>
          </w:p>
        </w:tc>
        <w:tc>
          <w:tcPr>
            <w:tcW w:w="1278" w:type="dxa"/>
            <w:tcBorders>
              <w:top w:val="nil"/>
              <w:left w:val="single" w:sz="4" w:space="0" w:color="auto"/>
              <w:bottom w:val="nil"/>
              <w:right w:val="nil"/>
            </w:tcBorders>
            <w:shd w:val="clear" w:color="auto" w:fill="auto"/>
            <w:vAlign w:val="center"/>
            <w:hideMark/>
          </w:tcPr>
          <w:p w14:paraId="4051E793" w14:textId="77777777" w:rsidR="003F7E90" w:rsidRDefault="003F7E90">
            <w:pPr>
              <w:jc w:val="both"/>
              <w:rPr>
                <w:rFonts w:ascii="Calibri" w:hAnsi="Calibri"/>
                <w:sz w:val="20"/>
                <w:szCs w:val="20"/>
              </w:rPr>
            </w:pPr>
            <w:r>
              <w:rPr>
                <w:rFonts w:ascii="Calibri" w:hAnsi="Calibri"/>
                <w:sz w:val="20"/>
                <w:szCs w:val="20"/>
              </w:rPr>
              <w:t>0.2010***</w:t>
            </w:r>
          </w:p>
        </w:tc>
        <w:tc>
          <w:tcPr>
            <w:tcW w:w="1418" w:type="dxa"/>
            <w:tcBorders>
              <w:top w:val="nil"/>
              <w:left w:val="nil"/>
              <w:bottom w:val="nil"/>
              <w:right w:val="single" w:sz="8" w:space="0" w:color="auto"/>
            </w:tcBorders>
            <w:shd w:val="clear" w:color="auto" w:fill="auto"/>
            <w:vAlign w:val="center"/>
            <w:hideMark/>
          </w:tcPr>
          <w:p w14:paraId="212DC248" w14:textId="77777777" w:rsidR="003F7E90" w:rsidRDefault="003F7E90">
            <w:pPr>
              <w:jc w:val="both"/>
              <w:rPr>
                <w:rFonts w:ascii="Calibri" w:hAnsi="Calibri"/>
                <w:sz w:val="20"/>
                <w:szCs w:val="20"/>
              </w:rPr>
            </w:pPr>
            <w:r>
              <w:rPr>
                <w:rFonts w:ascii="Calibri" w:hAnsi="Calibri"/>
                <w:sz w:val="20"/>
                <w:szCs w:val="20"/>
              </w:rPr>
              <w:t>0.1619***</w:t>
            </w:r>
          </w:p>
        </w:tc>
        <w:tc>
          <w:tcPr>
            <w:tcW w:w="1276" w:type="dxa"/>
            <w:tcBorders>
              <w:top w:val="nil"/>
              <w:left w:val="nil"/>
              <w:bottom w:val="nil"/>
              <w:right w:val="nil"/>
            </w:tcBorders>
            <w:shd w:val="clear" w:color="auto" w:fill="auto"/>
            <w:vAlign w:val="center"/>
            <w:hideMark/>
          </w:tcPr>
          <w:p w14:paraId="73830065" w14:textId="77777777" w:rsidR="003F7E90" w:rsidRDefault="003F7E90">
            <w:pPr>
              <w:jc w:val="both"/>
              <w:rPr>
                <w:rFonts w:ascii="Calibri" w:hAnsi="Calibri"/>
                <w:sz w:val="20"/>
                <w:szCs w:val="20"/>
              </w:rPr>
            </w:pPr>
            <w:r>
              <w:rPr>
                <w:rFonts w:ascii="Calibri" w:hAnsi="Calibri"/>
                <w:sz w:val="20"/>
                <w:szCs w:val="20"/>
              </w:rPr>
              <w:t>14,764***</w:t>
            </w:r>
          </w:p>
        </w:tc>
        <w:tc>
          <w:tcPr>
            <w:tcW w:w="953" w:type="dxa"/>
            <w:tcBorders>
              <w:top w:val="nil"/>
              <w:left w:val="nil"/>
              <w:bottom w:val="nil"/>
              <w:right w:val="nil"/>
            </w:tcBorders>
            <w:shd w:val="clear" w:color="auto" w:fill="auto"/>
            <w:vAlign w:val="center"/>
            <w:hideMark/>
          </w:tcPr>
          <w:p w14:paraId="03B32465" w14:textId="77777777" w:rsidR="003F7E90" w:rsidRDefault="003F7E90">
            <w:pPr>
              <w:jc w:val="both"/>
              <w:rPr>
                <w:rFonts w:ascii="Calibri" w:hAnsi="Calibri"/>
                <w:sz w:val="20"/>
                <w:szCs w:val="20"/>
              </w:rPr>
            </w:pPr>
            <w:r>
              <w:rPr>
                <w:rFonts w:ascii="Calibri" w:hAnsi="Calibri"/>
                <w:sz w:val="20"/>
                <w:szCs w:val="20"/>
              </w:rPr>
              <w:t>13,736***</w:t>
            </w:r>
          </w:p>
        </w:tc>
      </w:tr>
      <w:tr w:rsidR="003F7E90" w14:paraId="0B8720AD" w14:textId="77777777" w:rsidTr="003F7E90">
        <w:trPr>
          <w:gridBefore w:val="1"/>
          <w:gridAfter w:val="1"/>
          <w:wBefore w:w="6" w:type="dxa"/>
          <w:wAfter w:w="429" w:type="dxa"/>
          <w:trHeight w:val="300"/>
        </w:trPr>
        <w:tc>
          <w:tcPr>
            <w:tcW w:w="820" w:type="dxa"/>
            <w:tcBorders>
              <w:top w:val="nil"/>
              <w:left w:val="nil"/>
              <w:bottom w:val="nil"/>
              <w:right w:val="nil"/>
            </w:tcBorders>
            <w:shd w:val="clear" w:color="auto" w:fill="auto"/>
            <w:vAlign w:val="center"/>
            <w:hideMark/>
          </w:tcPr>
          <w:p w14:paraId="1D9C295C" w14:textId="77777777" w:rsidR="003F7E90" w:rsidRDefault="003F7E90">
            <w:pPr>
              <w:jc w:val="both"/>
              <w:rPr>
                <w:rFonts w:ascii="Calibri" w:hAnsi="Calibri"/>
                <w:sz w:val="20"/>
                <w:szCs w:val="20"/>
              </w:rPr>
            </w:pPr>
          </w:p>
        </w:tc>
        <w:tc>
          <w:tcPr>
            <w:tcW w:w="927" w:type="dxa"/>
            <w:gridSpan w:val="2"/>
            <w:tcBorders>
              <w:top w:val="nil"/>
              <w:left w:val="nil"/>
              <w:bottom w:val="nil"/>
              <w:right w:val="single" w:sz="8" w:space="0" w:color="auto"/>
            </w:tcBorders>
            <w:shd w:val="clear" w:color="auto" w:fill="auto"/>
            <w:vAlign w:val="center"/>
            <w:hideMark/>
          </w:tcPr>
          <w:p w14:paraId="0AEB8006" w14:textId="77777777" w:rsidR="003F7E90" w:rsidRDefault="003F7E90">
            <w:pPr>
              <w:jc w:val="both"/>
              <w:rPr>
                <w:rFonts w:ascii="Calibri" w:hAnsi="Calibri"/>
                <w:sz w:val="20"/>
                <w:szCs w:val="20"/>
              </w:rPr>
            </w:pPr>
            <w:r>
              <w:rPr>
                <w:rFonts w:ascii="Calibri" w:hAnsi="Calibri"/>
                <w:sz w:val="20"/>
                <w:szCs w:val="20"/>
              </w:rPr>
              <w:t> </w:t>
            </w:r>
          </w:p>
        </w:tc>
        <w:tc>
          <w:tcPr>
            <w:tcW w:w="1082" w:type="dxa"/>
            <w:gridSpan w:val="2"/>
            <w:tcBorders>
              <w:top w:val="nil"/>
              <w:left w:val="nil"/>
              <w:bottom w:val="nil"/>
              <w:right w:val="nil"/>
            </w:tcBorders>
            <w:shd w:val="clear" w:color="auto" w:fill="auto"/>
            <w:vAlign w:val="center"/>
            <w:hideMark/>
          </w:tcPr>
          <w:p w14:paraId="079B123E" w14:textId="77777777" w:rsidR="003F7E90" w:rsidRDefault="003F7E90">
            <w:pPr>
              <w:jc w:val="both"/>
              <w:rPr>
                <w:rFonts w:ascii="Calibri" w:hAnsi="Calibri"/>
                <w:sz w:val="20"/>
                <w:szCs w:val="20"/>
              </w:rPr>
            </w:pPr>
            <w:r>
              <w:rPr>
                <w:rFonts w:ascii="Calibri" w:hAnsi="Calibri"/>
                <w:sz w:val="20"/>
                <w:szCs w:val="20"/>
              </w:rPr>
              <w:t>(-0.0244)</w:t>
            </w:r>
          </w:p>
        </w:tc>
        <w:tc>
          <w:tcPr>
            <w:tcW w:w="389" w:type="dxa"/>
            <w:tcBorders>
              <w:top w:val="nil"/>
              <w:left w:val="nil"/>
              <w:bottom w:val="nil"/>
              <w:right w:val="nil"/>
            </w:tcBorders>
            <w:shd w:val="clear" w:color="auto" w:fill="auto"/>
            <w:vAlign w:val="center"/>
            <w:hideMark/>
          </w:tcPr>
          <w:p w14:paraId="63178081" w14:textId="77777777" w:rsidR="003F7E90" w:rsidRDefault="003F7E90">
            <w:pPr>
              <w:jc w:val="both"/>
              <w:rPr>
                <w:rFonts w:ascii="Calibri" w:hAnsi="Calibri"/>
                <w:sz w:val="20"/>
                <w:szCs w:val="20"/>
              </w:rPr>
            </w:pPr>
          </w:p>
        </w:tc>
        <w:tc>
          <w:tcPr>
            <w:tcW w:w="1276" w:type="dxa"/>
            <w:gridSpan w:val="2"/>
            <w:tcBorders>
              <w:top w:val="nil"/>
              <w:left w:val="nil"/>
              <w:bottom w:val="nil"/>
              <w:right w:val="single" w:sz="4" w:space="0" w:color="auto"/>
            </w:tcBorders>
            <w:shd w:val="clear" w:color="auto" w:fill="auto"/>
            <w:vAlign w:val="center"/>
            <w:hideMark/>
          </w:tcPr>
          <w:p w14:paraId="17A9C69B" w14:textId="77777777" w:rsidR="003F7E90" w:rsidRDefault="003F7E90">
            <w:pPr>
              <w:jc w:val="both"/>
              <w:rPr>
                <w:rFonts w:ascii="Calibri" w:hAnsi="Calibri"/>
                <w:sz w:val="20"/>
                <w:szCs w:val="20"/>
              </w:rPr>
            </w:pPr>
            <w:r>
              <w:rPr>
                <w:rFonts w:ascii="Calibri" w:hAnsi="Calibri"/>
                <w:sz w:val="20"/>
                <w:szCs w:val="20"/>
              </w:rPr>
              <w:t>(-0.0269)</w:t>
            </w:r>
          </w:p>
        </w:tc>
        <w:tc>
          <w:tcPr>
            <w:tcW w:w="1278" w:type="dxa"/>
            <w:tcBorders>
              <w:top w:val="nil"/>
              <w:left w:val="single" w:sz="4" w:space="0" w:color="auto"/>
              <w:bottom w:val="nil"/>
              <w:right w:val="nil"/>
            </w:tcBorders>
            <w:shd w:val="clear" w:color="auto" w:fill="auto"/>
            <w:vAlign w:val="center"/>
            <w:hideMark/>
          </w:tcPr>
          <w:p w14:paraId="6734F7CE" w14:textId="77777777" w:rsidR="003F7E90" w:rsidRDefault="003F7E90">
            <w:pPr>
              <w:jc w:val="both"/>
              <w:rPr>
                <w:rFonts w:ascii="Calibri" w:hAnsi="Calibri"/>
                <w:sz w:val="20"/>
                <w:szCs w:val="20"/>
              </w:rPr>
            </w:pPr>
            <w:r>
              <w:rPr>
                <w:rFonts w:ascii="Calibri" w:hAnsi="Calibri"/>
                <w:sz w:val="20"/>
                <w:szCs w:val="20"/>
              </w:rPr>
              <w:t>(-0.0257)</w:t>
            </w:r>
          </w:p>
        </w:tc>
        <w:tc>
          <w:tcPr>
            <w:tcW w:w="1418" w:type="dxa"/>
            <w:tcBorders>
              <w:top w:val="nil"/>
              <w:left w:val="nil"/>
              <w:bottom w:val="nil"/>
              <w:right w:val="single" w:sz="8" w:space="0" w:color="auto"/>
            </w:tcBorders>
            <w:shd w:val="clear" w:color="auto" w:fill="auto"/>
            <w:vAlign w:val="center"/>
            <w:hideMark/>
          </w:tcPr>
          <w:p w14:paraId="76138F52" w14:textId="77777777" w:rsidR="003F7E90" w:rsidRDefault="003F7E90">
            <w:pPr>
              <w:jc w:val="both"/>
              <w:rPr>
                <w:rFonts w:ascii="Calibri" w:hAnsi="Calibri"/>
                <w:sz w:val="20"/>
                <w:szCs w:val="20"/>
              </w:rPr>
            </w:pPr>
            <w:r>
              <w:rPr>
                <w:rFonts w:ascii="Calibri" w:hAnsi="Calibri"/>
                <w:sz w:val="20"/>
                <w:szCs w:val="20"/>
              </w:rPr>
              <w:t>(-0.0281)</w:t>
            </w:r>
          </w:p>
        </w:tc>
        <w:tc>
          <w:tcPr>
            <w:tcW w:w="1276" w:type="dxa"/>
            <w:tcBorders>
              <w:top w:val="nil"/>
              <w:left w:val="nil"/>
              <w:bottom w:val="nil"/>
              <w:right w:val="nil"/>
            </w:tcBorders>
            <w:shd w:val="clear" w:color="auto" w:fill="auto"/>
            <w:vAlign w:val="center"/>
            <w:hideMark/>
          </w:tcPr>
          <w:p w14:paraId="676E35CC" w14:textId="77777777" w:rsidR="003F7E90" w:rsidRDefault="003F7E90">
            <w:pPr>
              <w:jc w:val="both"/>
              <w:rPr>
                <w:rFonts w:ascii="Calibri" w:hAnsi="Calibri"/>
                <w:sz w:val="20"/>
                <w:szCs w:val="20"/>
              </w:rPr>
            </w:pPr>
            <w:r>
              <w:rPr>
                <w:rFonts w:ascii="Calibri" w:hAnsi="Calibri"/>
                <w:sz w:val="20"/>
                <w:szCs w:val="20"/>
              </w:rPr>
              <w:t>(-721)</w:t>
            </w:r>
          </w:p>
        </w:tc>
        <w:tc>
          <w:tcPr>
            <w:tcW w:w="953" w:type="dxa"/>
            <w:tcBorders>
              <w:top w:val="nil"/>
              <w:left w:val="nil"/>
              <w:bottom w:val="nil"/>
              <w:right w:val="nil"/>
            </w:tcBorders>
            <w:shd w:val="clear" w:color="auto" w:fill="auto"/>
            <w:vAlign w:val="center"/>
            <w:hideMark/>
          </w:tcPr>
          <w:p w14:paraId="0A12BA70" w14:textId="77777777" w:rsidR="003F7E90" w:rsidRDefault="003F7E90">
            <w:pPr>
              <w:jc w:val="both"/>
              <w:rPr>
                <w:rFonts w:ascii="Calibri" w:hAnsi="Calibri"/>
                <w:sz w:val="20"/>
                <w:szCs w:val="20"/>
              </w:rPr>
            </w:pPr>
            <w:r>
              <w:rPr>
                <w:rFonts w:ascii="Calibri" w:hAnsi="Calibri"/>
                <w:sz w:val="20"/>
                <w:szCs w:val="20"/>
              </w:rPr>
              <w:t>(-885)</w:t>
            </w:r>
          </w:p>
        </w:tc>
      </w:tr>
      <w:tr w:rsidR="00165674" w14:paraId="2629D4E7" w14:textId="77777777" w:rsidTr="003F7E90">
        <w:trPr>
          <w:gridBefore w:val="1"/>
          <w:wBefore w:w="6" w:type="dxa"/>
          <w:trHeight w:val="510"/>
        </w:trPr>
        <w:tc>
          <w:tcPr>
            <w:tcW w:w="1747" w:type="dxa"/>
            <w:gridSpan w:val="3"/>
            <w:tcBorders>
              <w:top w:val="nil"/>
              <w:left w:val="nil"/>
              <w:bottom w:val="nil"/>
              <w:right w:val="single" w:sz="8" w:space="0" w:color="000000"/>
            </w:tcBorders>
            <w:shd w:val="clear" w:color="auto" w:fill="auto"/>
            <w:vAlign w:val="center"/>
            <w:hideMark/>
          </w:tcPr>
          <w:p w14:paraId="59FD32FC" w14:textId="77777777" w:rsidR="00165674" w:rsidRDefault="00165674">
            <w:pPr>
              <w:jc w:val="both"/>
              <w:rPr>
                <w:rFonts w:ascii="Calibri" w:hAnsi="Calibri"/>
                <w:sz w:val="20"/>
                <w:szCs w:val="20"/>
              </w:rPr>
            </w:pPr>
            <w:r>
              <w:rPr>
                <w:rFonts w:ascii="Calibri" w:hAnsi="Calibri"/>
                <w:sz w:val="20"/>
                <w:szCs w:val="20"/>
              </w:rPr>
              <w:t>Constant</w:t>
            </w:r>
          </w:p>
        </w:tc>
        <w:tc>
          <w:tcPr>
            <w:tcW w:w="1471" w:type="dxa"/>
            <w:gridSpan w:val="3"/>
            <w:tcBorders>
              <w:top w:val="nil"/>
              <w:left w:val="nil"/>
              <w:bottom w:val="nil"/>
              <w:right w:val="nil"/>
            </w:tcBorders>
            <w:shd w:val="clear" w:color="auto" w:fill="auto"/>
            <w:vAlign w:val="center"/>
            <w:hideMark/>
          </w:tcPr>
          <w:p w14:paraId="6199D8D8" w14:textId="77777777" w:rsidR="00165674" w:rsidRDefault="00165674">
            <w:pPr>
              <w:jc w:val="both"/>
              <w:rPr>
                <w:rFonts w:ascii="Calibri" w:hAnsi="Calibri"/>
                <w:sz w:val="20"/>
                <w:szCs w:val="20"/>
              </w:rPr>
            </w:pPr>
            <w:r>
              <w:rPr>
                <w:rFonts w:ascii="Calibri" w:hAnsi="Calibri"/>
                <w:sz w:val="20"/>
                <w:szCs w:val="20"/>
              </w:rPr>
              <w:t>0.3576***</w:t>
            </w:r>
          </w:p>
        </w:tc>
        <w:tc>
          <w:tcPr>
            <w:tcW w:w="1276" w:type="dxa"/>
            <w:gridSpan w:val="2"/>
            <w:tcBorders>
              <w:top w:val="nil"/>
              <w:left w:val="nil"/>
              <w:bottom w:val="nil"/>
              <w:right w:val="single" w:sz="8" w:space="0" w:color="000000"/>
            </w:tcBorders>
            <w:shd w:val="clear" w:color="auto" w:fill="auto"/>
            <w:vAlign w:val="center"/>
            <w:hideMark/>
          </w:tcPr>
          <w:p w14:paraId="6620B480" w14:textId="77777777" w:rsidR="00165674" w:rsidRDefault="00165674">
            <w:pPr>
              <w:jc w:val="both"/>
              <w:rPr>
                <w:rFonts w:ascii="Calibri" w:hAnsi="Calibri"/>
                <w:sz w:val="20"/>
                <w:szCs w:val="20"/>
              </w:rPr>
            </w:pPr>
            <w:r>
              <w:rPr>
                <w:rFonts w:ascii="Calibri" w:hAnsi="Calibri"/>
                <w:sz w:val="20"/>
                <w:szCs w:val="20"/>
              </w:rPr>
              <w:t>0.3709***</w:t>
            </w:r>
          </w:p>
        </w:tc>
        <w:tc>
          <w:tcPr>
            <w:tcW w:w="1278" w:type="dxa"/>
            <w:tcBorders>
              <w:top w:val="nil"/>
              <w:left w:val="nil"/>
              <w:bottom w:val="nil"/>
              <w:right w:val="nil"/>
            </w:tcBorders>
            <w:shd w:val="clear" w:color="auto" w:fill="auto"/>
            <w:vAlign w:val="center"/>
            <w:hideMark/>
          </w:tcPr>
          <w:p w14:paraId="0FB99122" w14:textId="77777777" w:rsidR="00165674" w:rsidRDefault="00165674">
            <w:pPr>
              <w:jc w:val="both"/>
              <w:rPr>
                <w:rFonts w:ascii="Calibri" w:hAnsi="Calibri"/>
                <w:sz w:val="20"/>
                <w:szCs w:val="20"/>
              </w:rPr>
            </w:pPr>
            <w:r>
              <w:rPr>
                <w:rFonts w:ascii="Calibri" w:hAnsi="Calibri"/>
                <w:sz w:val="20"/>
                <w:szCs w:val="20"/>
              </w:rPr>
              <w:t>0.2749***</w:t>
            </w:r>
          </w:p>
        </w:tc>
        <w:tc>
          <w:tcPr>
            <w:tcW w:w="1418" w:type="dxa"/>
            <w:tcBorders>
              <w:top w:val="nil"/>
              <w:left w:val="nil"/>
              <w:bottom w:val="nil"/>
              <w:right w:val="single" w:sz="8" w:space="0" w:color="auto"/>
            </w:tcBorders>
            <w:shd w:val="clear" w:color="auto" w:fill="auto"/>
            <w:vAlign w:val="center"/>
            <w:hideMark/>
          </w:tcPr>
          <w:p w14:paraId="5D0177C7" w14:textId="77777777" w:rsidR="00165674" w:rsidRDefault="00165674">
            <w:pPr>
              <w:jc w:val="both"/>
              <w:rPr>
                <w:rFonts w:ascii="Calibri" w:hAnsi="Calibri"/>
                <w:sz w:val="20"/>
                <w:szCs w:val="20"/>
              </w:rPr>
            </w:pPr>
            <w:r>
              <w:rPr>
                <w:rFonts w:ascii="Calibri" w:hAnsi="Calibri"/>
                <w:sz w:val="20"/>
                <w:szCs w:val="20"/>
              </w:rPr>
              <w:t>0.3556***</w:t>
            </w:r>
          </w:p>
        </w:tc>
        <w:tc>
          <w:tcPr>
            <w:tcW w:w="1276" w:type="dxa"/>
            <w:tcBorders>
              <w:top w:val="nil"/>
              <w:left w:val="nil"/>
              <w:bottom w:val="nil"/>
              <w:right w:val="nil"/>
            </w:tcBorders>
            <w:shd w:val="clear" w:color="auto" w:fill="auto"/>
            <w:vAlign w:val="center"/>
            <w:hideMark/>
          </w:tcPr>
          <w:p w14:paraId="1C5CF080" w14:textId="77777777" w:rsidR="00165674" w:rsidRDefault="00165674">
            <w:pPr>
              <w:jc w:val="both"/>
              <w:rPr>
                <w:rFonts w:ascii="Calibri" w:hAnsi="Calibri"/>
                <w:sz w:val="20"/>
                <w:szCs w:val="20"/>
              </w:rPr>
            </w:pPr>
            <w:r>
              <w:rPr>
                <w:rFonts w:ascii="Calibri" w:hAnsi="Calibri"/>
                <w:sz w:val="20"/>
                <w:szCs w:val="20"/>
              </w:rPr>
              <w:t>13,641***</w:t>
            </w:r>
          </w:p>
        </w:tc>
        <w:tc>
          <w:tcPr>
            <w:tcW w:w="1382" w:type="dxa"/>
            <w:gridSpan w:val="2"/>
            <w:tcBorders>
              <w:top w:val="nil"/>
              <w:left w:val="nil"/>
              <w:bottom w:val="nil"/>
              <w:right w:val="nil"/>
            </w:tcBorders>
            <w:shd w:val="clear" w:color="auto" w:fill="auto"/>
            <w:vAlign w:val="center"/>
            <w:hideMark/>
          </w:tcPr>
          <w:p w14:paraId="348324DC" w14:textId="77777777" w:rsidR="00165674" w:rsidRDefault="00165674" w:rsidP="00AD4CC2">
            <w:pPr>
              <w:jc w:val="both"/>
              <w:rPr>
                <w:rFonts w:ascii="Calibri" w:hAnsi="Calibri"/>
                <w:sz w:val="20"/>
                <w:szCs w:val="20"/>
              </w:rPr>
            </w:pPr>
            <w:r>
              <w:rPr>
                <w:rFonts w:ascii="Calibri" w:hAnsi="Calibri"/>
                <w:sz w:val="20"/>
                <w:szCs w:val="20"/>
              </w:rPr>
              <w:t>16,605***</w:t>
            </w:r>
          </w:p>
        </w:tc>
      </w:tr>
      <w:tr w:rsidR="00165674" w14:paraId="62FE8AF2"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2DD9789D"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0AF4D895"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-0.0171</w:t>
            </w:r>
            <w:r>
              <w:rPr>
                <w:rFonts w:ascii="Calibri" w:hAnsi="Calibri"/>
                <w:sz w:val="20"/>
                <w:szCs w:val="20"/>
              </w:rPr>
              <w:t>)</w:t>
            </w:r>
          </w:p>
        </w:tc>
        <w:tc>
          <w:tcPr>
            <w:tcW w:w="1276" w:type="dxa"/>
            <w:gridSpan w:val="2"/>
            <w:tcBorders>
              <w:top w:val="nil"/>
              <w:left w:val="nil"/>
              <w:bottom w:val="nil"/>
              <w:right w:val="single" w:sz="8" w:space="0" w:color="000000"/>
            </w:tcBorders>
            <w:shd w:val="clear" w:color="auto" w:fill="auto"/>
            <w:vAlign w:val="center"/>
            <w:hideMark/>
          </w:tcPr>
          <w:p w14:paraId="6E2592C9"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-0.0192</w:t>
            </w:r>
            <w:r>
              <w:rPr>
                <w:rFonts w:ascii="Calibri" w:hAnsi="Calibri"/>
                <w:sz w:val="20"/>
                <w:szCs w:val="20"/>
              </w:rPr>
              <w:t>)</w:t>
            </w:r>
          </w:p>
        </w:tc>
        <w:tc>
          <w:tcPr>
            <w:tcW w:w="1278" w:type="dxa"/>
            <w:tcBorders>
              <w:top w:val="nil"/>
              <w:left w:val="nil"/>
              <w:bottom w:val="nil"/>
              <w:right w:val="nil"/>
            </w:tcBorders>
            <w:shd w:val="clear" w:color="auto" w:fill="auto"/>
            <w:vAlign w:val="center"/>
            <w:hideMark/>
          </w:tcPr>
          <w:p w14:paraId="327D0DE0"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-0.018</w:t>
            </w:r>
            <w:r>
              <w:rPr>
                <w:rFonts w:ascii="Calibri" w:hAnsi="Calibri"/>
                <w:sz w:val="20"/>
                <w:szCs w:val="20"/>
              </w:rPr>
              <w:t>)</w:t>
            </w:r>
          </w:p>
        </w:tc>
        <w:tc>
          <w:tcPr>
            <w:tcW w:w="1418" w:type="dxa"/>
            <w:tcBorders>
              <w:top w:val="nil"/>
              <w:left w:val="nil"/>
              <w:bottom w:val="nil"/>
              <w:right w:val="single" w:sz="8" w:space="0" w:color="auto"/>
            </w:tcBorders>
            <w:shd w:val="clear" w:color="auto" w:fill="auto"/>
            <w:vAlign w:val="center"/>
            <w:hideMark/>
          </w:tcPr>
          <w:p w14:paraId="028A10BD"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-0.02</w:t>
            </w:r>
            <w:r>
              <w:rPr>
                <w:rFonts w:ascii="Calibri" w:hAnsi="Calibri"/>
                <w:sz w:val="20"/>
                <w:szCs w:val="20"/>
              </w:rPr>
              <w:t>)</w:t>
            </w:r>
          </w:p>
        </w:tc>
        <w:tc>
          <w:tcPr>
            <w:tcW w:w="1276" w:type="dxa"/>
            <w:tcBorders>
              <w:top w:val="nil"/>
              <w:left w:val="nil"/>
              <w:bottom w:val="nil"/>
              <w:right w:val="nil"/>
            </w:tcBorders>
            <w:shd w:val="clear" w:color="auto" w:fill="auto"/>
            <w:vAlign w:val="center"/>
            <w:hideMark/>
          </w:tcPr>
          <w:p w14:paraId="05B0C548"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-505</w:t>
            </w:r>
            <w:r>
              <w:rPr>
                <w:rFonts w:ascii="Calibri" w:hAnsi="Calibri"/>
                <w:sz w:val="20"/>
                <w:szCs w:val="20"/>
              </w:rPr>
              <w:t>)</w:t>
            </w:r>
          </w:p>
        </w:tc>
        <w:tc>
          <w:tcPr>
            <w:tcW w:w="1382" w:type="dxa"/>
            <w:gridSpan w:val="2"/>
            <w:tcBorders>
              <w:top w:val="nil"/>
              <w:left w:val="nil"/>
              <w:bottom w:val="nil"/>
              <w:right w:val="nil"/>
            </w:tcBorders>
            <w:shd w:val="clear" w:color="auto" w:fill="auto"/>
            <w:vAlign w:val="center"/>
            <w:hideMark/>
          </w:tcPr>
          <w:p w14:paraId="698D0B7C" w14:textId="77777777" w:rsidR="00165674" w:rsidRDefault="00AD4CC2">
            <w:pPr>
              <w:jc w:val="both"/>
              <w:rPr>
                <w:rFonts w:ascii="Calibri" w:hAnsi="Calibri"/>
                <w:sz w:val="20"/>
                <w:szCs w:val="20"/>
              </w:rPr>
            </w:pPr>
            <w:r>
              <w:rPr>
                <w:rFonts w:ascii="Calibri" w:hAnsi="Calibri"/>
                <w:sz w:val="20"/>
                <w:szCs w:val="20"/>
              </w:rPr>
              <w:t>(</w:t>
            </w:r>
            <w:r w:rsidR="00165674">
              <w:rPr>
                <w:rFonts w:ascii="Calibri" w:hAnsi="Calibri"/>
                <w:sz w:val="20"/>
                <w:szCs w:val="20"/>
              </w:rPr>
              <w:t>-631</w:t>
            </w:r>
            <w:r>
              <w:rPr>
                <w:rFonts w:ascii="Calibri" w:hAnsi="Calibri"/>
                <w:sz w:val="20"/>
                <w:szCs w:val="20"/>
              </w:rPr>
              <w:t>)</w:t>
            </w:r>
          </w:p>
        </w:tc>
      </w:tr>
      <w:tr w:rsidR="00165674" w14:paraId="47D807F4" w14:textId="77777777" w:rsidTr="003F7E90">
        <w:trPr>
          <w:gridBefore w:val="1"/>
          <w:wBefore w:w="6" w:type="dxa"/>
          <w:trHeight w:val="300"/>
        </w:trPr>
        <w:tc>
          <w:tcPr>
            <w:tcW w:w="1747" w:type="dxa"/>
            <w:gridSpan w:val="3"/>
            <w:tcBorders>
              <w:top w:val="nil"/>
              <w:left w:val="nil"/>
              <w:bottom w:val="nil"/>
              <w:right w:val="single" w:sz="8" w:space="0" w:color="000000"/>
            </w:tcBorders>
            <w:shd w:val="clear" w:color="auto" w:fill="auto"/>
            <w:vAlign w:val="center"/>
            <w:hideMark/>
          </w:tcPr>
          <w:p w14:paraId="5A2560F2" w14:textId="77777777" w:rsidR="00165674" w:rsidRDefault="00165674">
            <w:pPr>
              <w:jc w:val="both"/>
              <w:rPr>
                <w:rFonts w:ascii="Calibri" w:hAnsi="Calibri"/>
                <w:sz w:val="20"/>
                <w:szCs w:val="20"/>
              </w:rPr>
            </w:pPr>
          </w:p>
        </w:tc>
        <w:tc>
          <w:tcPr>
            <w:tcW w:w="1471" w:type="dxa"/>
            <w:gridSpan w:val="3"/>
            <w:tcBorders>
              <w:top w:val="nil"/>
              <w:left w:val="nil"/>
              <w:bottom w:val="nil"/>
              <w:right w:val="nil"/>
            </w:tcBorders>
            <w:shd w:val="clear" w:color="auto" w:fill="auto"/>
            <w:vAlign w:val="center"/>
            <w:hideMark/>
          </w:tcPr>
          <w:p w14:paraId="6705077E" w14:textId="77777777" w:rsidR="00165674" w:rsidRDefault="00165674">
            <w:pPr>
              <w:rPr>
                <w:color w:val="000000"/>
                <w:sz w:val="20"/>
                <w:szCs w:val="20"/>
              </w:rPr>
            </w:pPr>
            <w:r>
              <w:rPr>
                <w:color w:val="000000"/>
                <w:sz w:val="20"/>
                <w:szCs w:val="20"/>
              </w:rPr>
              <w:t> </w:t>
            </w:r>
          </w:p>
        </w:tc>
        <w:tc>
          <w:tcPr>
            <w:tcW w:w="1276" w:type="dxa"/>
            <w:gridSpan w:val="2"/>
            <w:tcBorders>
              <w:top w:val="nil"/>
              <w:left w:val="nil"/>
              <w:bottom w:val="nil"/>
              <w:right w:val="single" w:sz="8" w:space="0" w:color="000000"/>
            </w:tcBorders>
            <w:shd w:val="clear" w:color="auto" w:fill="auto"/>
            <w:vAlign w:val="center"/>
            <w:hideMark/>
          </w:tcPr>
          <w:p w14:paraId="46FD55F9" w14:textId="77777777" w:rsidR="00165674" w:rsidRDefault="00165674">
            <w:pPr>
              <w:jc w:val="both"/>
              <w:rPr>
                <w:rFonts w:ascii="Calibri" w:hAnsi="Calibri"/>
                <w:sz w:val="20"/>
                <w:szCs w:val="20"/>
              </w:rPr>
            </w:pPr>
          </w:p>
        </w:tc>
        <w:tc>
          <w:tcPr>
            <w:tcW w:w="1278" w:type="dxa"/>
            <w:tcBorders>
              <w:top w:val="nil"/>
              <w:left w:val="nil"/>
              <w:bottom w:val="nil"/>
              <w:right w:val="nil"/>
            </w:tcBorders>
            <w:shd w:val="clear" w:color="auto" w:fill="auto"/>
            <w:vAlign w:val="center"/>
            <w:hideMark/>
          </w:tcPr>
          <w:p w14:paraId="7FD80C31" w14:textId="77777777" w:rsidR="00165674" w:rsidRDefault="00165674">
            <w:pPr>
              <w:rPr>
                <w:color w:val="000000"/>
                <w:sz w:val="20"/>
                <w:szCs w:val="20"/>
              </w:rPr>
            </w:pPr>
          </w:p>
        </w:tc>
        <w:tc>
          <w:tcPr>
            <w:tcW w:w="1418" w:type="dxa"/>
            <w:tcBorders>
              <w:top w:val="nil"/>
              <w:left w:val="nil"/>
              <w:bottom w:val="nil"/>
              <w:right w:val="single" w:sz="8" w:space="0" w:color="auto"/>
            </w:tcBorders>
            <w:shd w:val="clear" w:color="auto" w:fill="auto"/>
            <w:vAlign w:val="center"/>
            <w:hideMark/>
          </w:tcPr>
          <w:p w14:paraId="1E58B2BB" w14:textId="77777777" w:rsidR="00165674" w:rsidRDefault="00165674">
            <w:pPr>
              <w:jc w:val="both"/>
              <w:rPr>
                <w:rFonts w:ascii="Calibri" w:hAnsi="Calibri"/>
                <w:sz w:val="20"/>
                <w:szCs w:val="20"/>
              </w:rPr>
            </w:pPr>
            <w:r>
              <w:rPr>
                <w:rFonts w:ascii="Calibri" w:hAnsi="Calibri"/>
                <w:sz w:val="20"/>
                <w:szCs w:val="20"/>
              </w:rPr>
              <w:t> </w:t>
            </w:r>
          </w:p>
        </w:tc>
        <w:tc>
          <w:tcPr>
            <w:tcW w:w="1276" w:type="dxa"/>
            <w:tcBorders>
              <w:top w:val="nil"/>
              <w:left w:val="nil"/>
              <w:bottom w:val="nil"/>
              <w:right w:val="nil"/>
            </w:tcBorders>
            <w:shd w:val="clear" w:color="auto" w:fill="auto"/>
            <w:vAlign w:val="center"/>
            <w:hideMark/>
          </w:tcPr>
          <w:p w14:paraId="4BCD7E62"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vAlign w:val="center"/>
            <w:hideMark/>
          </w:tcPr>
          <w:p w14:paraId="25765643" w14:textId="77777777" w:rsidR="00165674" w:rsidRDefault="00165674">
            <w:pPr>
              <w:rPr>
                <w:color w:val="000000"/>
                <w:sz w:val="20"/>
                <w:szCs w:val="20"/>
              </w:rPr>
            </w:pPr>
          </w:p>
        </w:tc>
      </w:tr>
      <w:tr w:rsidR="00165674" w14:paraId="2C0C94DA" w14:textId="77777777" w:rsidTr="003F7E90">
        <w:trPr>
          <w:gridBefore w:val="1"/>
          <w:wBefore w:w="6" w:type="dxa"/>
          <w:trHeight w:val="315"/>
        </w:trPr>
        <w:tc>
          <w:tcPr>
            <w:tcW w:w="1747" w:type="dxa"/>
            <w:gridSpan w:val="3"/>
            <w:tcBorders>
              <w:top w:val="nil"/>
              <w:left w:val="nil"/>
              <w:bottom w:val="single" w:sz="8" w:space="0" w:color="000001"/>
              <w:right w:val="single" w:sz="8" w:space="0" w:color="000000"/>
            </w:tcBorders>
            <w:shd w:val="clear" w:color="auto" w:fill="auto"/>
            <w:vAlign w:val="center"/>
            <w:hideMark/>
          </w:tcPr>
          <w:p w14:paraId="45B5FDA6" w14:textId="77777777" w:rsidR="00165674" w:rsidRDefault="00165674">
            <w:pPr>
              <w:jc w:val="both"/>
              <w:rPr>
                <w:rFonts w:ascii="Calibri" w:hAnsi="Calibri"/>
                <w:sz w:val="20"/>
                <w:szCs w:val="20"/>
              </w:rPr>
            </w:pPr>
            <w:r>
              <w:rPr>
                <w:rFonts w:ascii="Calibri" w:hAnsi="Calibri"/>
                <w:sz w:val="20"/>
                <w:szCs w:val="20"/>
              </w:rPr>
              <w:t>Observations</w:t>
            </w:r>
          </w:p>
        </w:tc>
        <w:tc>
          <w:tcPr>
            <w:tcW w:w="1471" w:type="dxa"/>
            <w:gridSpan w:val="3"/>
            <w:tcBorders>
              <w:top w:val="nil"/>
              <w:left w:val="nil"/>
              <w:bottom w:val="single" w:sz="8" w:space="0" w:color="000001"/>
              <w:right w:val="nil"/>
            </w:tcBorders>
            <w:shd w:val="clear" w:color="auto" w:fill="auto"/>
            <w:vAlign w:val="center"/>
            <w:hideMark/>
          </w:tcPr>
          <w:p w14:paraId="71D09342" w14:textId="77777777" w:rsidR="00165674" w:rsidRDefault="00165674">
            <w:pPr>
              <w:jc w:val="both"/>
              <w:rPr>
                <w:rFonts w:ascii="Calibri" w:hAnsi="Calibri"/>
                <w:sz w:val="20"/>
                <w:szCs w:val="20"/>
              </w:rPr>
            </w:pPr>
            <w:r>
              <w:rPr>
                <w:rFonts w:ascii="Calibri" w:hAnsi="Calibri"/>
                <w:sz w:val="20"/>
                <w:szCs w:val="20"/>
              </w:rPr>
              <w:t>2,586</w:t>
            </w:r>
          </w:p>
        </w:tc>
        <w:tc>
          <w:tcPr>
            <w:tcW w:w="1276" w:type="dxa"/>
            <w:gridSpan w:val="2"/>
            <w:tcBorders>
              <w:top w:val="nil"/>
              <w:left w:val="nil"/>
              <w:bottom w:val="single" w:sz="8" w:space="0" w:color="000001"/>
              <w:right w:val="single" w:sz="8" w:space="0" w:color="000000"/>
            </w:tcBorders>
            <w:shd w:val="clear" w:color="auto" w:fill="auto"/>
            <w:vAlign w:val="center"/>
            <w:hideMark/>
          </w:tcPr>
          <w:p w14:paraId="69AE2F87" w14:textId="77777777" w:rsidR="00165674" w:rsidRDefault="00165674">
            <w:pPr>
              <w:jc w:val="both"/>
              <w:rPr>
                <w:rFonts w:ascii="Calibri" w:hAnsi="Calibri"/>
                <w:sz w:val="20"/>
                <w:szCs w:val="20"/>
              </w:rPr>
            </w:pPr>
            <w:r>
              <w:rPr>
                <w:rFonts w:ascii="Calibri" w:hAnsi="Calibri"/>
                <w:sz w:val="20"/>
                <w:szCs w:val="20"/>
              </w:rPr>
              <w:t>2,671</w:t>
            </w:r>
          </w:p>
        </w:tc>
        <w:tc>
          <w:tcPr>
            <w:tcW w:w="1278" w:type="dxa"/>
            <w:tcBorders>
              <w:top w:val="nil"/>
              <w:left w:val="nil"/>
              <w:bottom w:val="nil"/>
              <w:right w:val="nil"/>
            </w:tcBorders>
            <w:shd w:val="clear" w:color="auto" w:fill="auto"/>
            <w:vAlign w:val="center"/>
            <w:hideMark/>
          </w:tcPr>
          <w:p w14:paraId="5A624541" w14:textId="77777777" w:rsidR="00165674" w:rsidRDefault="00165674">
            <w:pPr>
              <w:jc w:val="both"/>
              <w:rPr>
                <w:rFonts w:ascii="Calibri" w:hAnsi="Calibri"/>
                <w:sz w:val="20"/>
                <w:szCs w:val="20"/>
              </w:rPr>
            </w:pPr>
            <w:r>
              <w:rPr>
                <w:rFonts w:ascii="Calibri" w:hAnsi="Calibri"/>
                <w:sz w:val="20"/>
                <w:szCs w:val="20"/>
              </w:rPr>
              <w:t>2,586</w:t>
            </w:r>
          </w:p>
        </w:tc>
        <w:tc>
          <w:tcPr>
            <w:tcW w:w="1418" w:type="dxa"/>
            <w:tcBorders>
              <w:top w:val="nil"/>
              <w:left w:val="nil"/>
              <w:bottom w:val="nil"/>
              <w:right w:val="single" w:sz="8" w:space="0" w:color="auto"/>
            </w:tcBorders>
            <w:shd w:val="clear" w:color="auto" w:fill="auto"/>
            <w:vAlign w:val="center"/>
            <w:hideMark/>
          </w:tcPr>
          <w:p w14:paraId="0707A815" w14:textId="77777777" w:rsidR="00165674" w:rsidRDefault="00165674">
            <w:pPr>
              <w:jc w:val="both"/>
              <w:rPr>
                <w:rFonts w:ascii="Calibri" w:hAnsi="Calibri"/>
                <w:sz w:val="20"/>
                <w:szCs w:val="20"/>
              </w:rPr>
            </w:pPr>
            <w:r>
              <w:rPr>
                <w:rFonts w:ascii="Calibri" w:hAnsi="Calibri"/>
                <w:sz w:val="20"/>
                <w:szCs w:val="20"/>
              </w:rPr>
              <w:t>2,671</w:t>
            </w:r>
          </w:p>
        </w:tc>
        <w:tc>
          <w:tcPr>
            <w:tcW w:w="1276" w:type="dxa"/>
            <w:tcBorders>
              <w:top w:val="nil"/>
              <w:left w:val="nil"/>
              <w:bottom w:val="nil"/>
              <w:right w:val="nil"/>
            </w:tcBorders>
            <w:shd w:val="clear" w:color="auto" w:fill="auto"/>
            <w:vAlign w:val="center"/>
            <w:hideMark/>
          </w:tcPr>
          <w:p w14:paraId="4BC7DC75" w14:textId="77777777" w:rsidR="00165674" w:rsidRDefault="00165674">
            <w:pPr>
              <w:jc w:val="both"/>
              <w:rPr>
                <w:rFonts w:ascii="Calibri" w:hAnsi="Calibri"/>
                <w:sz w:val="20"/>
                <w:szCs w:val="20"/>
              </w:rPr>
            </w:pPr>
            <w:r>
              <w:rPr>
                <w:rFonts w:ascii="Calibri" w:hAnsi="Calibri"/>
                <w:sz w:val="20"/>
                <w:szCs w:val="20"/>
              </w:rPr>
              <w:t>2,586</w:t>
            </w:r>
          </w:p>
        </w:tc>
        <w:tc>
          <w:tcPr>
            <w:tcW w:w="1382" w:type="dxa"/>
            <w:gridSpan w:val="2"/>
            <w:tcBorders>
              <w:top w:val="nil"/>
              <w:left w:val="nil"/>
              <w:bottom w:val="nil"/>
              <w:right w:val="nil"/>
            </w:tcBorders>
            <w:shd w:val="clear" w:color="auto" w:fill="auto"/>
            <w:vAlign w:val="center"/>
            <w:hideMark/>
          </w:tcPr>
          <w:p w14:paraId="4D616280" w14:textId="77777777" w:rsidR="00165674" w:rsidRDefault="00165674">
            <w:pPr>
              <w:jc w:val="both"/>
              <w:rPr>
                <w:rFonts w:ascii="Calibri" w:hAnsi="Calibri"/>
                <w:sz w:val="20"/>
                <w:szCs w:val="20"/>
              </w:rPr>
            </w:pPr>
            <w:r>
              <w:rPr>
                <w:rFonts w:ascii="Calibri" w:hAnsi="Calibri"/>
                <w:sz w:val="20"/>
                <w:szCs w:val="20"/>
              </w:rPr>
              <w:t>2,671</w:t>
            </w:r>
          </w:p>
        </w:tc>
      </w:tr>
      <w:tr w:rsidR="00165674" w14:paraId="6B49F46F" w14:textId="77777777" w:rsidTr="003F7E90">
        <w:trPr>
          <w:gridBefore w:val="1"/>
          <w:wBefore w:w="6" w:type="dxa"/>
          <w:trHeight w:val="315"/>
        </w:trPr>
        <w:tc>
          <w:tcPr>
            <w:tcW w:w="1747" w:type="dxa"/>
            <w:gridSpan w:val="3"/>
            <w:tcBorders>
              <w:top w:val="single" w:sz="8" w:space="0" w:color="000001"/>
              <w:left w:val="nil"/>
              <w:bottom w:val="single" w:sz="8" w:space="0" w:color="000001"/>
              <w:right w:val="single" w:sz="8" w:space="0" w:color="000000"/>
            </w:tcBorders>
            <w:shd w:val="clear" w:color="auto" w:fill="auto"/>
            <w:vAlign w:val="center"/>
            <w:hideMark/>
          </w:tcPr>
          <w:p w14:paraId="79B74C8E" w14:textId="77777777" w:rsidR="00165674" w:rsidRDefault="00165674">
            <w:pPr>
              <w:jc w:val="both"/>
              <w:rPr>
                <w:rFonts w:ascii="Calibri" w:hAnsi="Calibri"/>
                <w:sz w:val="20"/>
                <w:szCs w:val="20"/>
              </w:rPr>
            </w:pPr>
            <w:r>
              <w:rPr>
                <w:rFonts w:ascii="Calibri" w:hAnsi="Calibri"/>
                <w:sz w:val="20"/>
                <w:szCs w:val="20"/>
              </w:rPr>
              <w:t>R-squared</w:t>
            </w:r>
          </w:p>
        </w:tc>
        <w:tc>
          <w:tcPr>
            <w:tcW w:w="1471" w:type="dxa"/>
            <w:gridSpan w:val="3"/>
            <w:tcBorders>
              <w:top w:val="single" w:sz="8" w:space="0" w:color="000001"/>
              <w:left w:val="nil"/>
              <w:bottom w:val="single" w:sz="8" w:space="0" w:color="000001"/>
              <w:right w:val="nil"/>
            </w:tcBorders>
            <w:shd w:val="clear" w:color="auto" w:fill="auto"/>
            <w:vAlign w:val="center"/>
            <w:hideMark/>
          </w:tcPr>
          <w:p w14:paraId="0800C9DE" w14:textId="77777777" w:rsidR="00165674" w:rsidRDefault="00165674">
            <w:pPr>
              <w:jc w:val="both"/>
              <w:rPr>
                <w:rFonts w:ascii="Calibri" w:hAnsi="Calibri"/>
                <w:sz w:val="20"/>
                <w:szCs w:val="20"/>
              </w:rPr>
            </w:pPr>
            <w:r>
              <w:rPr>
                <w:rFonts w:ascii="Calibri" w:hAnsi="Calibri"/>
                <w:sz w:val="20"/>
                <w:szCs w:val="20"/>
              </w:rPr>
              <w:t>0.1584</w:t>
            </w:r>
          </w:p>
        </w:tc>
        <w:tc>
          <w:tcPr>
            <w:tcW w:w="1276" w:type="dxa"/>
            <w:gridSpan w:val="2"/>
            <w:tcBorders>
              <w:top w:val="single" w:sz="8" w:space="0" w:color="000001"/>
              <w:left w:val="nil"/>
              <w:bottom w:val="single" w:sz="8" w:space="0" w:color="000001"/>
              <w:right w:val="single" w:sz="8" w:space="0" w:color="000000"/>
            </w:tcBorders>
            <w:shd w:val="clear" w:color="auto" w:fill="auto"/>
            <w:vAlign w:val="center"/>
            <w:hideMark/>
          </w:tcPr>
          <w:p w14:paraId="214CFAE1" w14:textId="77777777" w:rsidR="00165674" w:rsidRDefault="00165674">
            <w:pPr>
              <w:jc w:val="both"/>
              <w:rPr>
                <w:rFonts w:ascii="Calibri" w:hAnsi="Calibri"/>
                <w:sz w:val="20"/>
                <w:szCs w:val="20"/>
              </w:rPr>
            </w:pPr>
            <w:r>
              <w:rPr>
                <w:rFonts w:ascii="Calibri" w:hAnsi="Calibri"/>
                <w:sz w:val="20"/>
                <w:szCs w:val="20"/>
              </w:rPr>
              <w:t>0.129</w:t>
            </w:r>
          </w:p>
        </w:tc>
        <w:tc>
          <w:tcPr>
            <w:tcW w:w="1278" w:type="dxa"/>
            <w:tcBorders>
              <w:top w:val="single" w:sz="8" w:space="0" w:color="000001"/>
              <w:left w:val="nil"/>
              <w:bottom w:val="single" w:sz="8" w:space="0" w:color="000001"/>
              <w:right w:val="nil"/>
            </w:tcBorders>
            <w:shd w:val="clear" w:color="auto" w:fill="auto"/>
            <w:vAlign w:val="center"/>
            <w:hideMark/>
          </w:tcPr>
          <w:p w14:paraId="21414A2E" w14:textId="77777777" w:rsidR="00165674" w:rsidRDefault="00165674">
            <w:pPr>
              <w:jc w:val="both"/>
              <w:rPr>
                <w:rFonts w:ascii="Calibri" w:hAnsi="Calibri"/>
                <w:sz w:val="20"/>
                <w:szCs w:val="20"/>
              </w:rPr>
            </w:pPr>
            <w:r>
              <w:rPr>
                <w:rFonts w:ascii="Calibri" w:hAnsi="Calibri"/>
                <w:sz w:val="20"/>
                <w:szCs w:val="20"/>
              </w:rPr>
              <w:t>0.0395</w:t>
            </w:r>
          </w:p>
        </w:tc>
        <w:tc>
          <w:tcPr>
            <w:tcW w:w="1418" w:type="dxa"/>
            <w:tcBorders>
              <w:top w:val="single" w:sz="8" w:space="0" w:color="000001"/>
              <w:left w:val="nil"/>
              <w:bottom w:val="single" w:sz="8" w:space="0" w:color="000001"/>
              <w:right w:val="single" w:sz="8" w:space="0" w:color="auto"/>
            </w:tcBorders>
            <w:shd w:val="clear" w:color="auto" w:fill="auto"/>
            <w:vAlign w:val="center"/>
            <w:hideMark/>
          </w:tcPr>
          <w:p w14:paraId="60C78247" w14:textId="77777777" w:rsidR="00165674" w:rsidRDefault="00165674">
            <w:pPr>
              <w:jc w:val="both"/>
              <w:rPr>
                <w:rFonts w:ascii="Calibri" w:hAnsi="Calibri"/>
                <w:sz w:val="20"/>
                <w:szCs w:val="20"/>
              </w:rPr>
            </w:pPr>
            <w:r>
              <w:rPr>
                <w:rFonts w:ascii="Calibri" w:hAnsi="Calibri"/>
                <w:sz w:val="20"/>
                <w:szCs w:val="20"/>
              </w:rPr>
              <w:t>0.0317</w:t>
            </w:r>
          </w:p>
        </w:tc>
        <w:tc>
          <w:tcPr>
            <w:tcW w:w="1276" w:type="dxa"/>
            <w:tcBorders>
              <w:top w:val="single" w:sz="8" w:space="0" w:color="000001"/>
              <w:left w:val="nil"/>
              <w:bottom w:val="single" w:sz="8" w:space="0" w:color="000001"/>
              <w:right w:val="nil"/>
            </w:tcBorders>
            <w:shd w:val="clear" w:color="auto" w:fill="auto"/>
            <w:vAlign w:val="center"/>
            <w:hideMark/>
          </w:tcPr>
          <w:p w14:paraId="60DDC724" w14:textId="77777777" w:rsidR="00165674" w:rsidRDefault="00165674">
            <w:pPr>
              <w:jc w:val="both"/>
              <w:rPr>
                <w:rFonts w:ascii="Calibri" w:hAnsi="Calibri"/>
                <w:sz w:val="20"/>
                <w:szCs w:val="20"/>
              </w:rPr>
            </w:pPr>
            <w:r>
              <w:rPr>
                <w:rFonts w:ascii="Calibri" w:hAnsi="Calibri"/>
                <w:sz w:val="20"/>
                <w:szCs w:val="20"/>
              </w:rPr>
              <w:t>0.2255</w:t>
            </w:r>
          </w:p>
        </w:tc>
        <w:tc>
          <w:tcPr>
            <w:tcW w:w="1382" w:type="dxa"/>
            <w:gridSpan w:val="2"/>
            <w:tcBorders>
              <w:top w:val="single" w:sz="8" w:space="0" w:color="000001"/>
              <w:left w:val="nil"/>
              <w:bottom w:val="single" w:sz="8" w:space="0" w:color="000001"/>
              <w:right w:val="nil"/>
            </w:tcBorders>
            <w:shd w:val="clear" w:color="auto" w:fill="auto"/>
            <w:vAlign w:val="center"/>
            <w:hideMark/>
          </w:tcPr>
          <w:p w14:paraId="372D98C1" w14:textId="77777777" w:rsidR="00165674" w:rsidRDefault="00165674">
            <w:pPr>
              <w:jc w:val="both"/>
              <w:rPr>
                <w:rFonts w:ascii="Calibri" w:hAnsi="Calibri"/>
                <w:sz w:val="20"/>
                <w:szCs w:val="20"/>
              </w:rPr>
            </w:pPr>
            <w:r>
              <w:rPr>
                <w:rFonts w:ascii="Calibri" w:hAnsi="Calibri"/>
                <w:sz w:val="20"/>
                <w:szCs w:val="20"/>
              </w:rPr>
              <w:t>0.1855</w:t>
            </w:r>
          </w:p>
        </w:tc>
      </w:tr>
      <w:tr w:rsidR="00165674" w14:paraId="15FFC819" w14:textId="77777777" w:rsidTr="003F7E90">
        <w:trPr>
          <w:gridBefore w:val="1"/>
          <w:wBefore w:w="6" w:type="dxa"/>
          <w:trHeight w:val="300"/>
        </w:trPr>
        <w:tc>
          <w:tcPr>
            <w:tcW w:w="3218" w:type="dxa"/>
            <w:gridSpan w:val="6"/>
            <w:tcBorders>
              <w:top w:val="single" w:sz="8" w:space="0" w:color="000001"/>
              <w:left w:val="nil"/>
              <w:bottom w:val="nil"/>
              <w:right w:val="nil"/>
            </w:tcBorders>
            <w:shd w:val="clear" w:color="auto" w:fill="auto"/>
            <w:noWrap/>
            <w:vAlign w:val="center"/>
            <w:hideMark/>
          </w:tcPr>
          <w:p w14:paraId="0F333BBD" w14:textId="77777777" w:rsidR="00165674" w:rsidRDefault="00165674">
            <w:pPr>
              <w:rPr>
                <w:rFonts w:ascii="Calibri" w:hAnsi="Calibri"/>
                <w:sz w:val="20"/>
                <w:szCs w:val="20"/>
              </w:rPr>
            </w:pPr>
            <w:r>
              <w:rPr>
                <w:rFonts w:ascii="Calibri" w:hAnsi="Calibri"/>
                <w:sz w:val="20"/>
                <w:szCs w:val="20"/>
              </w:rPr>
              <w:t>Standard errors in parentheses</w:t>
            </w:r>
          </w:p>
        </w:tc>
        <w:tc>
          <w:tcPr>
            <w:tcW w:w="1276" w:type="dxa"/>
            <w:gridSpan w:val="2"/>
            <w:tcBorders>
              <w:top w:val="single" w:sz="8" w:space="0" w:color="000001"/>
              <w:left w:val="nil"/>
              <w:bottom w:val="nil"/>
              <w:right w:val="nil"/>
            </w:tcBorders>
            <w:shd w:val="clear" w:color="auto" w:fill="auto"/>
            <w:noWrap/>
            <w:vAlign w:val="bottom"/>
            <w:hideMark/>
          </w:tcPr>
          <w:p w14:paraId="3B878D6A" w14:textId="77777777" w:rsidR="00165674" w:rsidRDefault="00165674">
            <w:pPr>
              <w:rPr>
                <w:color w:val="000000"/>
                <w:sz w:val="20"/>
                <w:szCs w:val="20"/>
              </w:rPr>
            </w:pPr>
            <w:r>
              <w:rPr>
                <w:color w:val="000000"/>
                <w:sz w:val="20"/>
                <w:szCs w:val="20"/>
              </w:rPr>
              <w:t> </w:t>
            </w:r>
          </w:p>
        </w:tc>
        <w:tc>
          <w:tcPr>
            <w:tcW w:w="1278" w:type="dxa"/>
            <w:tcBorders>
              <w:top w:val="nil"/>
              <w:left w:val="nil"/>
              <w:bottom w:val="nil"/>
              <w:right w:val="nil"/>
            </w:tcBorders>
            <w:shd w:val="clear" w:color="auto" w:fill="auto"/>
            <w:noWrap/>
            <w:vAlign w:val="bottom"/>
            <w:hideMark/>
          </w:tcPr>
          <w:p w14:paraId="5A48E77C" w14:textId="77777777"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14:paraId="39E560EE" w14:textId="77777777"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14:paraId="2FC45EFB"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14:paraId="1B7C98D4" w14:textId="77777777" w:rsidR="00165674" w:rsidRDefault="00165674">
            <w:pPr>
              <w:rPr>
                <w:color w:val="000000"/>
                <w:sz w:val="20"/>
                <w:szCs w:val="20"/>
              </w:rPr>
            </w:pPr>
          </w:p>
        </w:tc>
      </w:tr>
      <w:tr w:rsidR="00165674" w14:paraId="3537244D" w14:textId="77777777" w:rsidTr="003F7E90">
        <w:trPr>
          <w:gridBefore w:val="1"/>
          <w:wBefore w:w="6" w:type="dxa"/>
          <w:trHeight w:val="300"/>
        </w:trPr>
        <w:tc>
          <w:tcPr>
            <w:tcW w:w="3218" w:type="dxa"/>
            <w:gridSpan w:val="6"/>
            <w:tcBorders>
              <w:top w:val="nil"/>
              <w:left w:val="nil"/>
              <w:bottom w:val="nil"/>
              <w:right w:val="nil"/>
            </w:tcBorders>
            <w:shd w:val="clear" w:color="auto" w:fill="auto"/>
            <w:noWrap/>
            <w:vAlign w:val="center"/>
            <w:hideMark/>
          </w:tcPr>
          <w:p w14:paraId="10AC1AB6" w14:textId="77777777" w:rsidR="00165674" w:rsidRDefault="00165674">
            <w:pPr>
              <w:rPr>
                <w:rFonts w:ascii="Calibri" w:hAnsi="Calibri"/>
                <w:sz w:val="20"/>
                <w:szCs w:val="20"/>
              </w:rPr>
            </w:pPr>
            <w:r>
              <w:rPr>
                <w:rFonts w:ascii="Calibri" w:hAnsi="Calibri"/>
                <w:sz w:val="20"/>
                <w:szCs w:val="20"/>
              </w:rPr>
              <w:t>*** p&lt;0.01, ** p&lt;0.05, * p&lt;0.1</w:t>
            </w:r>
          </w:p>
        </w:tc>
        <w:tc>
          <w:tcPr>
            <w:tcW w:w="1276" w:type="dxa"/>
            <w:gridSpan w:val="2"/>
            <w:tcBorders>
              <w:top w:val="nil"/>
              <w:left w:val="nil"/>
              <w:bottom w:val="nil"/>
              <w:right w:val="nil"/>
            </w:tcBorders>
            <w:shd w:val="clear" w:color="auto" w:fill="auto"/>
            <w:noWrap/>
            <w:vAlign w:val="bottom"/>
            <w:hideMark/>
          </w:tcPr>
          <w:p w14:paraId="3589715D" w14:textId="77777777" w:rsidR="005A60F0" w:rsidRDefault="005A60F0">
            <w:pPr>
              <w:rPr>
                <w:color w:val="000000"/>
                <w:sz w:val="20"/>
                <w:szCs w:val="20"/>
              </w:rPr>
            </w:pPr>
          </w:p>
        </w:tc>
        <w:tc>
          <w:tcPr>
            <w:tcW w:w="1278" w:type="dxa"/>
            <w:tcBorders>
              <w:top w:val="nil"/>
              <w:left w:val="nil"/>
              <w:bottom w:val="nil"/>
              <w:right w:val="nil"/>
            </w:tcBorders>
            <w:shd w:val="clear" w:color="auto" w:fill="auto"/>
            <w:noWrap/>
            <w:vAlign w:val="bottom"/>
            <w:hideMark/>
          </w:tcPr>
          <w:p w14:paraId="74CECDEE" w14:textId="77777777" w:rsidR="00165674" w:rsidRDefault="00165674">
            <w:pPr>
              <w:rPr>
                <w:color w:val="000000"/>
                <w:sz w:val="20"/>
                <w:szCs w:val="20"/>
              </w:rPr>
            </w:pPr>
          </w:p>
        </w:tc>
        <w:tc>
          <w:tcPr>
            <w:tcW w:w="1418" w:type="dxa"/>
            <w:tcBorders>
              <w:top w:val="nil"/>
              <w:left w:val="nil"/>
              <w:bottom w:val="nil"/>
              <w:right w:val="nil"/>
            </w:tcBorders>
            <w:shd w:val="clear" w:color="auto" w:fill="auto"/>
            <w:noWrap/>
            <w:vAlign w:val="bottom"/>
            <w:hideMark/>
          </w:tcPr>
          <w:p w14:paraId="3CBF18CD" w14:textId="77777777" w:rsidR="00165674" w:rsidRDefault="00165674">
            <w:pPr>
              <w:rPr>
                <w:color w:val="000000"/>
                <w:sz w:val="20"/>
                <w:szCs w:val="20"/>
              </w:rPr>
            </w:pPr>
          </w:p>
        </w:tc>
        <w:tc>
          <w:tcPr>
            <w:tcW w:w="1276" w:type="dxa"/>
            <w:tcBorders>
              <w:top w:val="nil"/>
              <w:left w:val="nil"/>
              <w:bottom w:val="nil"/>
              <w:right w:val="nil"/>
            </w:tcBorders>
            <w:shd w:val="clear" w:color="auto" w:fill="auto"/>
            <w:noWrap/>
            <w:vAlign w:val="bottom"/>
            <w:hideMark/>
          </w:tcPr>
          <w:p w14:paraId="0A273556" w14:textId="77777777" w:rsidR="00165674" w:rsidRDefault="00165674">
            <w:pPr>
              <w:rPr>
                <w:color w:val="000000"/>
                <w:sz w:val="20"/>
                <w:szCs w:val="20"/>
              </w:rPr>
            </w:pPr>
          </w:p>
        </w:tc>
        <w:tc>
          <w:tcPr>
            <w:tcW w:w="1382" w:type="dxa"/>
            <w:gridSpan w:val="2"/>
            <w:tcBorders>
              <w:top w:val="nil"/>
              <w:left w:val="nil"/>
              <w:bottom w:val="nil"/>
              <w:right w:val="nil"/>
            </w:tcBorders>
            <w:shd w:val="clear" w:color="auto" w:fill="auto"/>
            <w:noWrap/>
            <w:vAlign w:val="bottom"/>
            <w:hideMark/>
          </w:tcPr>
          <w:p w14:paraId="1D35D4F3" w14:textId="77777777" w:rsidR="00165674" w:rsidRDefault="00165674">
            <w:pPr>
              <w:rPr>
                <w:color w:val="000000"/>
                <w:sz w:val="20"/>
                <w:szCs w:val="20"/>
              </w:rPr>
            </w:pPr>
          </w:p>
        </w:tc>
      </w:tr>
      <w:tr w:rsidR="00322CEC" w14:paraId="52E81EF6" w14:textId="77777777" w:rsidTr="003F7E90">
        <w:tblPrEx>
          <w:jc w:val="center"/>
        </w:tblPrEx>
        <w:trPr>
          <w:gridAfter w:val="6"/>
          <w:wAfter w:w="6403" w:type="dxa"/>
          <w:trHeight w:hRule="exact" w:val="23"/>
          <w:jc w:val="center"/>
        </w:trPr>
        <w:tc>
          <w:tcPr>
            <w:tcW w:w="1062" w:type="dxa"/>
            <w:gridSpan w:val="3"/>
            <w:shd w:val="clear" w:color="auto" w:fill="auto"/>
            <w:vAlign w:val="bottom"/>
          </w:tcPr>
          <w:p w14:paraId="1F787664" w14:textId="77777777" w:rsidR="00322CEC" w:rsidRDefault="00322CEC" w:rsidP="00CB0C55">
            <w:pPr>
              <w:spacing w:line="360" w:lineRule="auto"/>
              <w:jc w:val="both"/>
              <w:rPr>
                <w:rFonts w:ascii="Calibri" w:eastAsia="Times New Roman" w:hAnsi="Calibri" w:cs="Times New Roman"/>
                <w:sz w:val="20"/>
                <w:szCs w:val="20"/>
                <w:lang w:eastAsia="en-US" w:bidi="ar-SA"/>
              </w:rPr>
            </w:pPr>
          </w:p>
        </w:tc>
        <w:tc>
          <w:tcPr>
            <w:tcW w:w="1394" w:type="dxa"/>
            <w:gridSpan w:val="2"/>
            <w:shd w:val="clear" w:color="auto" w:fill="auto"/>
            <w:vAlign w:val="bottom"/>
          </w:tcPr>
          <w:p w14:paraId="6B629AB0" w14:textId="77777777" w:rsidR="00322CEC" w:rsidRDefault="00322CEC" w:rsidP="00CB0C55">
            <w:pPr>
              <w:spacing w:line="360" w:lineRule="auto"/>
              <w:jc w:val="both"/>
              <w:rPr>
                <w:rFonts w:ascii="Calibri" w:eastAsia="Times New Roman" w:hAnsi="Calibri" w:cs="Times New Roman"/>
                <w:sz w:val="20"/>
                <w:szCs w:val="20"/>
                <w:lang w:eastAsia="en-US" w:bidi="ar-SA"/>
              </w:rPr>
            </w:pPr>
          </w:p>
        </w:tc>
        <w:tc>
          <w:tcPr>
            <w:tcW w:w="995" w:type="dxa"/>
            <w:gridSpan w:val="3"/>
            <w:shd w:val="clear" w:color="auto" w:fill="auto"/>
            <w:vAlign w:val="bottom"/>
          </w:tcPr>
          <w:p w14:paraId="40D55344" w14:textId="77777777" w:rsidR="00322CEC" w:rsidRDefault="00322CEC" w:rsidP="00CB0C55">
            <w:pPr>
              <w:spacing w:line="360" w:lineRule="auto"/>
              <w:jc w:val="both"/>
              <w:rPr>
                <w:rFonts w:ascii="Calibri" w:eastAsia="Times New Roman" w:hAnsi="Calibri" w:cs="Times New Roman"/>
                <w:sz w:val="20"/>
                <w:szCs w:val="20"/>
                <w:lang w:eastAsia="en-US" w:bidi="ar-SA"/>
              </w:rPr>
            </w:pPr>
          </w:p>
        </w:tc>
      </w:tr>
    </w:tbl>
    <w:p w14:paraId="2DF8933E" w14:textId="77777777" w:rsidR="0021637B" w:rsidRDefault="0021637B" w:rsidP="00CB0C55">
      <w:pPr>
        <w:spacing w:line="360" w:lineRule="auto"/>
        <w:jc w:val="both"/>
      </w:pPr>
    </w:p>
    <w:p w14:paraId="276B0464" w14:textId="77777777" w:rsidR="005A60F0" w:rsidRDefault="005A60F0" w:rsidP="00CB0C55">
      <w:pPr>
        <w:spacing w:line="360" w:lineRule="auto"/>
        <w:jc w:val="both"/>
        <w:rPr>
          <w:b/>
        </w:rPr>
      </w:pPr>
    </w:p>
    <w:p w14:paraId="3A199B68" w14:textId="48B951C2" w:rsidR="005A60F0" w:rsidRDefault="005A60F0" w:rsidP="005A60F0">
      <w:pPr>
        <w:pStyle w:val="Caption"/>
        <w:keepNext/>
      </w:pPr>
      <w:r>
        <w:t xml:space="preserve">Table </w:t>
      </w:r>
      <w:fldSimple w:instr=" SEQ Table \* ARABIC ">
        <w:r w:rsidR="003E0A3D">
          <w:rPr>
            <w:noProof/>
          </w:rPr>
          <w:t>14</w:t>
        </w:r>
      </w:fldSimple>
      <w:r>
        <w:t xml:space="preserve"> characteristics continued</w:t>
      </w:r>
    </w:p>
    <w:tbl>
      <w:tblPr>
        <w:tblW w:w="3914" w:type="dxa"/>
        <w:tblInd w:w="93" w:type="dxa"/>
        <w:tblLook w:val="04A0" w:firstRow="1" w:lastRow="0" w:firstColumn="1" w:lastColumn="0" w:noHBand="0" w:noVBand="1"/>
      </w:tblPr>
      <w:tblGrid>
        <w:gridCol w:w="1440"/>
        <w:gridCol w:w="1237"/>
        <w:gridCol w:w="1237"/>
      </w:tblGrid>
      <w:tr w:rsidR="005A60F0" w:rsidRPr="005A60F0" w14:paraId="19937380" w14:textId="77777777" w:rsidTr="005A60F0">
        <w:trPr>
          <w:trHeight w:val="255"/>
        </w:trPr>
        <w:tc>
          <w:tcPr>
            <w:tcW w:w="1440" w:type="dxa"/>
            <w:tcBorders>
              <w:top w:val="single" w:sz="4" w:space="0" w:color="000000"/>
              <w:left w:val="nil"/>
              <w:bottom w:val="nil"/>
              <w:right w:val="nil"/>
            </w:tcBorders>
            <w:shd w:val="clear" w:color="auto" w:fill="auto"/>
            <w:noWrap/>
            <w:vAlign w:val="bottom"/>
            <w:hideMark/>
          </w:tcPr>
          <w:p w14:paraId="69CFEED0"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69099B18"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2007 - 2013</w:t>
            </w:r>
          </w:p>
        </w:tc>
        <w:tc>
          <w:tcPr>
            <w:tcW w:w="1237" w:type="dxa"/>
            <w:tcBorders>
              <w:top w:val="single" w:sz="4" w:space="0" w:color="000000"/>
              <w:left w:val="nil"/>
              <w:bottom w:val="nil"/>
              <w:right w:val="nil"/>
            </w:tcBorders>
            <w:shd w:val="clear" w:color="auto" w:fill="auto"/>
            <w:noWrap/>
            <w:vAlign w:val="bottom"/>
            <w:hideMark/>
          </w:tcPr>
          <w:p w14:paraId="308FD963"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2013 - 2017</w:t>
            </w:r>
          </w:p>
        </w:tc>
      </w:tr>
      <w:tr w:rsidR="005A60F0" w:rsidRPr="005A60F0" w14:paraId="31D046B7" w14:textId="77777777" w:rsidTr="005A60F0">
        <w:trPr>
          <w:trHeight w:val="255"/>
        </w:trPr>
        <w:tc>
          <w:tcPr>
            <w:tcW w:w="1440" w:type="dxa"/>
            <w:tcBorders>
              <w:top w:val="nil"/>
              <w:left w:val="nil"/>
              <w:bottom w:val="nil"/>
              <w:right w:val="nil"/>
            </w:tcBorders>
            <w:shd w:val="clear" w:color="auto" w:fill="auto"/>
            <w:noWrap/>
            <w:vAlign w:val="bottom"/>
            <w:hideMark/>
          </w:tcPr>
          <w:p w14:paraId="48C2A262"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VARIABLES</w:t>
            </w:r>
          </w:p>
        </w:tc>
        <w:tc>
          <w:tcPr>
            <w:tcW w:w="1237" w:type="dxa"/>
            <w:tcBorders>
              <w:top w:val="nil"/>
              <w:left w:val="nil"/>
              <w:bottom w:val="nil"/>
              <w:right w:val="nil"/>
            </w:tcBorders>
            <w:shd w:val="clear" w:color="auto" w:fill="auto"/>
            <w:noWrap/>
            <w:vAlign w:val="bottom"/>
            <w:hideMark/>
          </w:tcPr>
          <w:p w14:paraId="6DDC5BDF"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c>
          <w:tcPr>
            <w:tcW w:w="1237" w:type="dxa"/>
            <w:tcBorders>
              <w:top w:val="nil"/>
              <w:left w:val="nil"/>
              <w:bottom w:val="nil"/>
              <w:right w:val="nil"/>
            </w:tcBorders>
            <w:shd w:val="clear" w:color="auto" w:fill="auto"/>
            <w:noWrap/>
            <w:vAlign w:val="bottom"/>
            <w:hideMark/>
          </w:tcPr>
          <w:p w14:paraId="39BD64C9"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unemployed</w:t>
            </w:r>
          </w:p>
        </w:tc>
      </w:tr>
      <w:tr w:rsidR="005A60F0" w:rsidRPr="005A60F0" w14:paraId="244A960D" w14:textId="77777777" w:rsidTr="005A60F0">
        <w:trPr>
          <w:trHeight w:val="255"/>
        </w:trPr>
        <w:tc>
          <w:tcPr>
            <w:tcW w:w="1440" w:type="dxa"/>
            <w:tcBorders>
              <w:top w:val="single" w:sz="4" w:space="0" w:color="000000"/>
              <w:left w:val="nil"/>
              <w:bottom w:val="nil"/>
              <w:right w:val="nil"/>
            </w:tcBorders>
            <w:shd w:val="clear" w:color="auto" w:fill="auto"/>
            <w:noWrap/>
            <w:vAlign w:val="bottom"/>
            <w:hideMark/>
          </w:tcPr>
          <w:p w14:paraId="1E35B03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0CB5669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c>
          <w:tcPr>
            <w:tcW w:w="1237" w:type="dxa"/>
            <w:tcBorders>
              <w:top w:val="single" w:sz="4" w:space="0" w:color="000000"/>
              <w:left w:val="nil"/>
              <w:bottom w:val="nil"/>
              <w:right w:val="nil"/>
            </w:tcBorders>
            <w:shd w:val="clear" w:color="auto" w:fill="auto"/>
            <w:noWrap/>
            <w:vAlign w:val="bottom"/>
            <w:hideMark/>
          </w:tcPr>
          <w:p w14:paraId="262CEB4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w:t>
            </w:r>
          </w:p>
        </w:tc>
      </w:tr>
      <w:tr w:rsidR="005A60F0" w:rsidRPr="005A60F0" w14:paraId="119F1F5D" w14:textId="77777777" w:rsidTr="005A60F0">
        <w:trPr>
          <w:trHeight w:val="255"/>
        </w:trPr>
        <w:tc>
          <w:tcPr>
            <w:tcW w:w="1440" w:type="dxa"/>
            <w:tcBorders>
              <w:top w:val="nil"/>
              <w:left w:val="nil"/>
              <w:bottom w:val="nil"/>
              <w:right w:val="nil"/>
            </w:tcBorders>
            <w:shd w:val="clear" w:color="auto" w:fill="auto"/>
            <w:noWrap/>
            <w:vAlign w:val="bottom"/>
            <w:hideMark/>
          </w:tcPr>
          <w:p w14:paraId="5C6B3E59"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DID</w:t>
            </w:r>
          </w:p>
        </w:tc>
        <w:tc>
          <w:tcPr>
            <w:tcW w:w="1237" w:type="dxa"/>
            <w:tcBorders>
              <w:top w:val="nil"/>
              <w:left w:val="nil"/>
              <w:bottom w:val="nil"/>
              <w:right w:val="nil"/>
            </w:tcBorders>
            <w:shd w:val="clear" w:color="auto" w:fill="auto"/>
            <w:noWrap/>
            <w:vAlign w:val="bottom"/>
            <w:hideMark/>
          </w:tcPr>
          <w:p w14:paraId="1943BD1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0.0033</w:t>
            </w:r>
          </w:p>
        </w:tc>
        <w:tc>
          <w:tcPr>
            <w:tcW w:w="1237" w:type="dxa"/>
            <w:tcBorders>
              <w:top w:val="nil"/>
              <w:left w:val="nil"/>
              <w:bottom w:val="nil"/>
              <w:right w:val="nil"/>
            </w:tcBorders>
            <w:shd w:val="clear" w:color="auto" w:fill="auto"/>
            <w:noWrap/>
            <w:vAlign w:val="bottom"/>
            <w:hideMark/>
          </w:tcPr>
          <w:p w14:paraId="56B8FBC2"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-0.0102</w:t>
            </w:r>
          </w:p>
        </w:tc>
      </w:tr>
      <w:tr w:rsidR="005A60F0" w:rsidRPr="005A60F0" w14:paraId="17C4A0C1" w14:textId="77777777" w:rsidTr="005A60F0">
        <w:trPr>
          <w:trHeight w:val="255"/>
        </w:trPr>
        <w:tc>
          <w:tcPr>
            <w:tcW w:w="1440" w:type="dxa"/>
            <w:tcBorders>
              <w:top w:val="nil"/>
              <w:left w:val="nil"/>
              <w:bottom w:val="nil"/>
              <w:right w:val="nil"/>
            </w:tcBorders>
            <w:shd w:val="clear" w:color="auto" w:fill="auto"/>
            <w:noWrap/>
            <w:vAlign w:val="bottom"/>
            <w:hideMark/>
          </w:tcPr>
          <w:p w14:paraId="2082FD1E"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5C35229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(0.0114)</w:t>
            </w:r>
          </w:p>
        </w:tc>
        <w:tc>
          <w:tcPr>
            <w:tcW w:w="1237" w:type="dxa"/>
            <w:tcBorders>
              <w:top w:val="nil"/>
              <w:left w:val="nil"/>
              <w:bottom w:val="nil"/>
              <w:right w:val="nil"/>
            </w:tcBorders>
            <w:shd w:val="clear" w:color="auto" w:fill="auto"/>
            <w:noWrap/>
            <w:vAlign w:val="bottom"/>
            <w:hideMark/>
          </w:tcPr>
          <w:p w14:paraId="7D7BF72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(0.0126)</w:t>
            </w:r>
          </w:p>
        </w:tc>
      </w:tr>
      <w:tr w:rsidR="005A60F0" w:rsidRPr="005A60F0" w14:paraId="373513A7" w14:textId="77777777" w:rsidTr="005A60F0">
        <w:trPr>
          <w:trHeight w:val="255"/>
        </w:trPr>
        <w:tc>
          <w:tcPr>
            <w:tcW w:w="1440" w:type="dxa"/>
            <w:tcBorders>
              <w:top w:val="nil"/>
              <w:left w:val="nil"/>
              <w:bottom w:val="nil"/>
              <w:right w:val="nil"/>
            </w:tcBorders>
            <w:shd w:val="clear" w:color="auto" w:fill="auto"/>
            <w:noWrap/>
            <w:vAlign w:val="bottom"/>
            <w:hideMark/>
          </w:tcPr>
          <w:p w14:paraId="6D57D80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treated</w:t>
            </w:r>
          </w:p>
        </w:tc>
        <w:tc>
          <w:tcPr>
            <w:tcW w:w="1237" w:type="dxa"/>
            <w:tcBorders>
              <w:top w:val="nil"/>
              <w:left w:val="nil"/>
              <w:bottom w:val="nil"/>
              <w:right w:val="nil"/>
            </w:tcBorders>
            <w:shd w:val="clear" w:color="auto" w:fill="auto"/>
            <w:noWrap/>
            <w:vAlign w:val="bottom"/>
            <w:hideMark/>
          </w:tcPr>
          <w:p w14:paraId="5E06EB5E"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-0.0009</w:t>
            </w:r>
          </w:p>
        </w:tc>
        <w:tc>
          <w:tcPr>
            <w:tcW w:w="1237" w:type="dxa"/>
            <w:tcBorders>
              <w:top w:val="nil"/>
              <w:left w:val="nil"/>
              <w:bottom w:val="nil"/>
              <w:right w:val="nil"/>
            </w:tcBorders>
            <w:shd w:val="clear" w:color="auto" w:fill="auto"/>
            <w:noWrap/>
            <w:vAlign w:val="bottom"/>
            <w:hideMark/>
          </w:tcPr>
          <w:p w14:paraId="4A804DCA"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0.0024</w:t>
            </w:r>
          </w:p>
        </w:tc>
      </w:tr>
      <w:tr w:rsidR="005A60F0" w:rsidRPr="005A60F0" w14:paraId="76B8B2B9" w14:textId="77777777" w:rsidTr="005A60F0">
        <w:trPr>
          <w:trHeight w:val="255"/>
        </w:trPr>
        <w:tc>
          <w:tcPr>
            <w:tcW w:w="1440" w:type="dxa"/>
            <w:tcBorders>
              <w:top w:val="nil"/>
              <w:left w:val="nil"/>
              <w:bottom w:val="nil"/>
              <w:right w:val="nil"/>
            </w:tcBorders>
            <w:shd w:val="clear" w:color="auto" w:fill="auto"/>
            <w:noWrap/>
            <w:vAlign w:val="bottom"/>
            <w:hideMark/>
          </w:tcPr>
          <w:p w14:paraId="0A3FBC45"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4A266B4C"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(0.0077)</w:t>
            </w:r>
          </w:p>
        </w:tc>
        <w:tc>
          <w:tcPr>
            <w:tcW w:w="1237" w:type="dxa"/>
            <w:tcBorders>
              <w:top w:val="nil"/>
              <w:left w:val="nil"/>
              <w:bottom w:val="nil"/>
              <w:right w:val="nil"/>
            </w:tcBorders>
            <w:shd w:val="clear" w:color="auto" w:fill="auto"/>
            <w:noWrap/>
            <w:vAlign w:val="bottom"/>
            <w:hideMark/>
          </w:tcPr>
          <w:p w14:paraId="3EEF2058"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(0.0093)</w:t>
            </w:r>
          </w:p>
        </w:tc>
      </w:tr>
      <w:tr w:rsidR="005A60F0" w:rsidRPr="005A60F0" w14:paraId="65D3C07E" w14:textId="77777777" w:rsidTr="005A60F0">
        <w:trPr>
          <w:trHeight w:val="255"/>
        </w:trPr>
        <w:tc>
          <w:tcPr>
            <w:tcW w:w="1440" w:type="dxa"/>
            <w:tcBorders>
              <w:top w:val="nil"/>
              <w:left w:val="nil"/>
              <w:bottom w:val="nil"/>
              <w:right w:val="nil"/>
            </w:tcBorders>
            <w:shd w:val="clear" w:color="auto" w:fill="auto"/>
            <w:noWrap/>
            <w:vAlign w:val="bottom"/>
            <w:hideMark/>
          </w:tcPr>
          <w:p w14:paraId="26AD4C7C"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time</w:t>
            </w:r>
          </w:p>
        </w:tc>
        <w:tc>
          <w:tcPr>
            <w:tcW w:w="1237" w:type="dxa"/>
            <w:tcBorders>
              <w:top w:val="nil"/>
              <w:left w:val="nil"/>
              <w:bottom w:val="nil"/>
              <w:right w:val="nil"/>
            </w:tcBorders>
            <w:shd w:val="clear" w:color="auto" w:fill="auto"/>
            <w:noWrap/>
            <w:vAlign w:val="bottom"/>
            <w:hideMark/>
          </w:tcPr>
          <w:p w14:paraId="615BEC77"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0.0150*</w:t>
            </w:r>
          </w:p>
        </w:tc>
        <w:tc>
          <w:tcPr>
            <w:tcW w:w="1237" w:type="dxa"/>
            <w:tcBorders>
              <w:top w:val="nil"/>
              <w:left w:val="nil"/>
              <w:bottom w:val="nil"/>
              <w:right w:val="nil"/>
            </w:tcBorders>
            <w:shd w:val="clear" w:color="auto" w:fill="auto"/>
            <w:noWrap/>
            <w:vAlign w:val="bottom"/>
            <w:hideMark/>
          </w:tcPr>
          <w:p w14:paraId="1E8B6CA5"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-0.0011</w:t>
            </w:r>
          </w:p>
        </w:tc>
      </w:tr>
      <w:tr w:rsidR="005A60F0" w:rsidRPr="005A60F0" w14:paraId="4FAEC9B4" w14:textId="77777777" w:rsidTr="005A60F0">
        <w:trPr>
          <w:trHeight w:val="255"/>
        </w:trPr>
        <w:tc>
          <w:tcPr>
            <w:tcW w:w="1440" w:type="dxa"/>
            <w:tcBorders>
              <w:top w:val="nil"/>
              <w:left w:val="nil"/>
              <w:bottom w:val="nil"/>
              <w:right w:val="nil"/>
            </w:tcBorders>
            <w:shd w:val="clear" w:color="auto" w:fill="auto"/>
            <w:noWrap/>
            <w:vAlign w:val="bottom"/>
            <w:hideMark/>
          </w:tcPr>
          <w:p w14:paraId="078C97B7"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37A4F73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(0.0080)</w:t>
            </w:r>
          </w:p>
        </w:tc>
        <w:tc>
          <w:tcPr>
            <w:tcW w:w="1237" w:type="dxa"/>
            <w:tcBorders>
              <w:top w:val="nil"/>
              <w:left w:val="nil"/>
              <w:bottom w:val="nil"/>
              <w:right w:val="nil"/>
            </w:tcBorders>
            <w:shd w:val="clear" w:color="auto" w:fill="auto"/>
            <w:noWrap/>
            <w:vAlign w:val="bottom"/>
            <w:hideMark/>
          </w:tcPr>
          <w:p w14:paraId="4EACA12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(0.0092)</w:t>
            </w:r>
          </w:p>
        </w:tc>
      </w:tr>
      <w:tr w:rsidR="005A60F0" w:rsidRPr="005A60F0" w14:paraId="3A14F265" w14:textId="77777777" w:rsidTr="005A60F0">
        <w:trPr>
          <w:trHeight w:val="255"/>
        </w:trPr>
        <w:tc>
          <w:tcPr>
            <w:tcW w:w="1440" w:type="dxa"/>
            <w:tcBorders>
              <w:top w:val="nil"/>
              <w:left w:val="nil"/>
              <w:bottom w:val="nil"/>
              <w:right w:val="nil"/>
            </w:tcBorders>
            <w:shd w:val="clear" w:color="auto" w:fill="auto"/>
            <w:noWrap/>
            <w:vAlign w:val="bottom"/>
            <w:hideMark/>
          </w:tcPr>
          <w:p w14:paraId="7F7CE03E"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Constant</w:t>
            </w:r>
          </w:p>
        </w:tc>
        <w:tc>
          <w:tcPr>
            <w:tcW w:w="1237" w:type="dxa"/>
            <w:tcBorders>
              <w:top w:val="nil"/>
              <w:left w:val="nil"/>
              <w:bottom w:val="nil"/>
              <w:right w:val="nil"/>
            </w:tcBorders>
            <w:shd w:val="clear" w:color="auto" w:fill="auto"/>
            <w:noWrap/>
            <w:vAlign w:val="bottom"/>
            <w:hideMark/>
          </w:tcPr>
          <w:p w14:paraId="74B3B344"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0.0140***</w:t>
            </w:r>
          </w:p>
        </w:tc>
        <w:tc>
          <w:tcPr>
            <w:tcW w:w="1237" w:type="dxa"/>
            <w:tcBorders>
              <w:top w:val="nil"/>
              <w:left w:val="nil"/>
              <w:bottom w:val="nil"/>
              <w:right w:val="nil"/>
            </w:tcBorders>
            <w:shd w:val="clear" w:color="auto" w:fill="auto"/>
            <w:noWrap/>
            <w:vAlign w:val="bottom"/>
            <w:hideMark/>
          </w:tcPr>
          <w:p w14:paraId="2CF12493"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0.0291***</w:t>
            </w:r>
          </w:p>
        </w:tc>
      </w:tr>
      <w:tr w:rsidR="005A60F0" w:rsidRPr="005A60F0" w14:paraId="14FC804C" w14:textId="77777777" w:rsidTr="005A60F0">
        <w:trPr>
          <w:trHeight w:val="255"/>
        </w:trPr>
        <w:tc>
          <w:tcPr>
            <w:tcW w:w="1440" w:type="dxa"/>
            <w:tcBorders>
              <w:top w:val="nil"/>
              <w:left w:val="nil"/>
              <w:bottom w:val="nil"/>
              <w:right w:val="nil"/>
            </w:tcBorders>
            <w:shd w:val="clear" w:color="auto" w:fill="auto"/>
            <w:noWrap/>
            <w:vAlign w:val="bottom"/>
            <w:hideMark/>
          </w:tcPr>
          <w:p w14:paraId="50A3E21C"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3A2628B6"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(0.0054)</w:t>
            </w:r>
          </w:p>
        </w:tc>
        <w:tc>
          <w:tcPr>
            <w:tcW w:w="1237" w:type="dxa"/>
            <w:tcBorders>
              <w:top w:val="nil"/>
              <w:left w:val="nil"/>
              <w:bottom w:val="nil"/>
              <w:right w:val="nil"/>
            </w:tcBorders>
            <w:shd w:val="clear" w:color="auto" w:fill="auto"/>
            <w:noWrap/>
            <w:vAlign w:val="bottom"/>
            <w:hideMark/>
          </w:tcPr>
          <w:p w14:paraId="64F48E1B"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(0.0067)</w:t>
            </w:r>
          </w:p>
        </w:tc>
      </w:tr>
      <w:tr w:rsidR="005A60F0" w:rsidRPr="005A60F0" w14:paraId="4AE93440" w14:textId="77777777" w:rsidTr="005A60F0">
        <w:trPr>
          <w:trHeight w:val="255"/>
        </w:trPr>
        <w:tc>
          <w:tcPr>
            <w:tcW w:w="1440" w:type="dxa"/>
            <w:tcBorders>
              <w:top w:val="nil"/>
              <w:left w:val="nil"/>
              <w:bottom w:val="nil"/>
              <w:right w:val="nil"/>
            </w:tcBorders>
            <w:shd w:val="clear" w:color="auto" w:fill="auto"/>
            <w:noWrap/>
            <w:vAlign w:val="bottom"/>
            <w:hideMark/>
          </w:tcPr>
          <w:p w14:paraId="35D298F6" w14:textId="77777777" w:rsidR="005A60F0" w:rsidRPr="005A60F0" w:rsidRDefault="005A60F0" w:rsidP="005A60F0">
            <w:pP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6B42D56E" w14:textId="77777777" w:rsidR="005A60F0" w:rsidRPr="005A60F0" w:rsidRDefault="005A60F0" w:rsidP="005A60F0">
            <w:pPr>
              <w:jc w:val="center"/>
              <w:rPr>
                <w:rFonts w:ascii="Calibri" w:eastAsia="Times New Roman" w:hAnsi="Calibri" w:cs="Times New Roman"/>
                <w:color w:val="auto"/>
                <w:sz w:val="20"/>
                <w:szCs w:val="20"/>
                <w:lang w:eastAsia="en-US" w:bidi="ar-SA"/>
              </w:rPr>
            </w:pPr>
          </w:p>
        </w:tc>
        <w:tc>
          <w:tcPr>
            <w:tcW w:w="1237" w:type="dxa"/>
            <w:tcBorders>
              <w:top w:val="nil"/>
              <w:left w:val="nil"/>
              <w:bottom w:val="nil"/>
              <w:right w:val="nil"/>
            </w:tcBorders>
            <w:shd w:val="clear" w:color="auto" w:fill="auto"/>
            <w:noWrap/>
            <w:vAlign w:val="bottom"/>
            <w:hideMark/>
          </w:tcPr>
          <w:p w14:paraId="7E02C269" w14:textId="77777777" w:rsidR="005A60F0" w:rsidRPr="005A60F0" w:rsidRDefault="005A60F0" w:rsidP="005A60F0">
            <w:pPr>
              <w:jc w:val="center"/>
              <w:rPr>
                <w:rFonts w:ascii="Calibri" w:eastAsia="Times New Roman" w:hAnsi="Calibri" w:cs="Times New Roman"/>
                <w:color w:val="auto"/>
                <w:sz w:val="20"/>
                <w:szCs w:val="20"/>
                <w:lang w:eastAsia="en-US" w:bidi="ar-SA"/>
              </w:rPr>
            </w:pPr>
          </w:p>
        </w:tc>
      </w:tr>
      <w:tr w:rsidR="005A60F0" w:rsidRPr="005A60F0" w14:paraId="36F1FDF9" w14:textId="77777777" w:rsidTr="005A60F0">
        <w:trPr>
          <w:trHeight w:val="255"/>
        </w:trPr>
        <w:tc>
          <w:tcPr>
            <w:tcW w:w="1440" w:type="dxa"/>
            <w:tcBorders>
              <w:top w:val="nil"/>
              <w:left w:val="nil"/>
              <w:bottom w:val="nil"/>
              <w:right w:val="nil"/>
            </w:tcBorders>
            <w:shd w:val="clear" w:color="auto" w:fill="auto"/>
            <w:noWrap/>
            <w:vAlign w:val="bottom"/>
            <w:hideMark/>
          </w:tcPr>
          <w:p w14:paraId="6F8649B3"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Observations</w:t>
            </w:r>
          </w:p>
        </w:tc>
        <w:tc>
          <w:tcPr>
            <w:tcW w:w="1237" w:type="dxa"/>
            <w:tcBorders>
              <w:top w:val="nil"/>
              <w:left w:val="nil"/>
              <w:bottom w:val="nil"/>
              <w:right w:val="nil"/>
            </w:tcBorders>
            <w:shd w:val="clear" w:color="auto" w:fill="auto"/>
            <w:noWrap/>
            <w:vAlign w:val="bottom"/>
            <w:hideMark/>
          </w:tcPr>
          <w:p w14:paraId="0DC638B0"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2,586</w:t>
            </w:r>
          </w:p>
        </w:tc>
        <w:tc>
          <w:tcPr>
            <w:tcW w:w="1237" w:type="dxa"/>
            <w:tcBorders>
              <w:top w:val="nil"/>
              <w:left w:val="nil"/>
              <w:bottom w:val="nil"/>
              <w:right w:val="nil"/>
            </w:tcBorders>
            <w:shd w:val="clear" w:color="auto" w:fill="auto"/>
            <w:noWrap/>
            <w:vAlign w:val="bottom"/>
            <w:hideMark/>
          </w:tcPr>
          <w:p w14:paraId="087977B5"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2,671</w:t>
            </w:r>
          </w:p>
        </w:tc>
      </w:tr>
      <w:tr w:rsidR="005A60F0" w:rsidRPr="005A60F0" w14:paraId="2E351ADF" w14:textId="77777777" w:rsidTr="005A60F0">
        <w:trPr>
          <w:trHeight w:val="255"/>
        </w:trPr>
        <w:tc>
          <w:tcPr>
            <w:tcW w:w="1440" w:type="dxa"/>
            <w:tcBorders>
              <w:top w:val="nil"/>
              <w:left w:val="nil"/>
              <w:bottom w:val="single" w:sz="4" w:space="0" w:color="000000"/>
              <w:right w:val="nil"/>
            </w:tcBorders>
            <w:shd w:val="clear" w:color="auto" w:fill="auto"/>
            <w:noWrap/>
            <w:vAlign w:val="bottom"/>
            <w:hideMark/>
          </w:tcPr>
          <w:p w14:paraId="7CA8FB2A"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R-squared</w:t>
            </w:r>
          </w:p>
        </w:tc>
        <w:tc>
          <w:tcPr>
            <w:tcW w:w="1237" w:type="dxa"/>
            <w:tcBorders>
              <w:top w:val="nil"/>
              <w:left w:val="nil"/>
              <w:bottom w:val="single" w:sz="4" w:space="0" w:color="000000"/>
              <w:right w:val="nil"/>
            </w:tcBorders>
            <w:shd w:val="clear" w:color="auto" w:fill="auto"/>
            <w:noWrap/>
            <w:vAlign w:val="bottom"/>
            <w:hideMark/>
          </w:tcPr>
          <w:p w14:paraId="79B885EC"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0.0034</w:t>
            </w:r>
          </w:p>
        </w:tc>
        <w:tc>
          <w:tcPr>
            <w:tcW w:w="1237" w:type="dxa"/>
            <w:tcBorders>
              <w:top w:val="nil"/>
              <w:left w:val="nil"/>
              <w:bottom w:val="single" w:sz="4" w:space="0" w:color="000000"/>
              <w:right w:val="nil"/>
            </w:tcBorders>
            <w:shd w:val="clear" w:color="auto" w:fill="auto"/>
            <w:noWrap/>
            <w:vAlign w:val="bottom"/>
            <w:hideMark/>
          </w:tcPr>
          <w:p w14:paraId="36F69EC1" w14:textId="77777777" w:rsidR="005A60F0" w:rsidRPr="005A60F0" w:rsidRDefault="005A60F0" w:rsidP="005A60F0">
            <w:pPr>
              <w:jc w:val="cente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0.0008</w:t>
            </w:r>
          </w:p>
        </w:tc>
      </w:tr>
      <w:tr w:rsidR="005A60F0" w:rsidRPr="005A60F0" w14:paraId="375CE462" w14:textId="77777777" w:rsidTr="005A60F0">
        <w:trPr>
          <w:trHeight w:val="255"/>
        </w:trPr>
        <w:tc>
          <w:tcPr>
            <w:tcW w:w="3914" w:type="dxa"/>
            <w:gridSpan w:val="3"/>
            <w:tcBorders>
              <w:top w:val="nil"/>
              <w:left w:val="nil"/>
              <w:bottom w:val="nil"/>
              <w:right w:val="nil"/>
            </w:tcBorders>
            <w:shd w:val="clear" w:color="auto" w:fill="auto"/>
            <w:noWrap/>
            <w:vAlign w:val="bottom"/>
            <w:hideMark/>
          </w:tcPr>
          <w:p w14:paraId="46549ECC"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Standard errors in parentheses</w:t>
            </w:r>
          </w:p>
        </w:tc>
      </w:tr>
      <w:tr w:rsidR="005A60F0" w:rsidRPr="005A60F0" w14:paraId="09A13F3C" w14:textId="77777777" w:rsidTr="005A60F0">
        <w:trPr>
          <w:trHeight w:val="255"/>
        </w:trPr>
        <w:tc>
          <w:tcPr>
            <w:tcW w:w="2677" w:type="dxa"/>
            <w:gridSpan w:val="2"/>
            <w:tcBorders>
              <w:top w:val="nil"/>
              <w:left w:val="nil"/>
              <w:bottom w:val="nil"/>
              <w:right w:val="nil"/>
            </w:tcBorders>
            <w:shd w:val="clear" w:color="auto" w:fill="auto"/>
            <w:noWrap/>
            <w:vAlign w:val="bottom"/>
            <w:hideMark/>
          </w:tcPr>
          <w:p w14:paraId="01B24924" w14:textId="77777777" w:rsidR="005A60F0" w:rsidRPr="005A60F0" w:rsidRDefault="005A60F0" w:rsidP="005A60F0">
            <w:pPr>
              <w:rPr>
                <w:rFonts w:ascii="Calibri" w:eastAsia="Times New Roman" w:hAnsi="Calibri" w:cs="Times New Roman"/>
                <w:color w:val="auto"/>
                <w:sz w:val="20"/>
                <w:szCs w:val="20"/>
                <w:lang w:eastAsia="en-US" w:bidi="ar-SA"/>
              </w:rPr>
            </w:pPr>
            <w:r w:rsidRPr="005A60F0">
              <w:rPr>
                <w:rFonts w:ascii="Calibri" w:eastAsia="Times New Roman" w:hAnsi="Calibri" w:cs="Times New Roman"/>
                <w:color w:val="auto"/>
                <w:sz w:val="20"/>
                <w:szCs w:val="20"/>
                <w:lang w:eastAsia="en-US" w:bidi="ar-SA"/>
              </w:rPr>
              <w:t>*** p&lt;0.01, ** p&lt;0.05, * p&lt;0.1</w:t>
            </w:r>
          </w:p>
        </w:tc>
        <w:tc>
          <w:tcPr>
            <w:tcW w:w="1237" w:type="dxa"/>
            <w:tcBorders>
              <w:top w:val="nil"/>
              <w:left w:val="nil"/>
              <w:bottom w:val="nil"/>
              <w:right w:val="nil"/>
            </w:tcBorders>
            <w:shd w:val="clear" w:color="auto" w:fill="auto"/>
            <w:noWrap/>
            <w:vAlign w:val="bottom"/>
            <w:hideMark/>
          </w:tcPr>
          <w:p w14:paraId="2FAC8CC5" w14:textId="77777777" w:rsidR="005A60F0" w:rsidRPr="005A60F0" w:rsidRDefault="005A60F0" w:rsidP="005A60F0">
            <w:pPr>
              <w:rPr>
                <w:rFonts w:ascii="Calibri" w:eastAsia="Times New Roman" w:hAnsi="Calibri" w:cs="Times New Roman"/>
                <w:color w:val="auto"/>
                <w:sz w:val="20"/>
                <w:szCs w:val="20"/>
                <w:lang w:eastAsia="en-US" w:bidi="ar-SA"/>
              </w:rPr>
            </w:pPr>
          </w:p>
        </w:tc>
      </w:tr>
    </w:tbl>
    <w:p w14:paraId="4F94308B" w14:textId="77777777" w:rsidR="005A60F0" w:rsidRDefault="005A60F0" w:rsidP="00CB0C55">
      <w:pPr>
        <w:spacing w:line="360" w:lineRule="auto"/>
        <w:jc w:val="both"/>
        <w:rPr>
          <w:b/>
        </w:rPr>
      </w:pPr>
    </w:p>
    <w:p w14:paraId="03171187" w14:textId="77777777" w:rsidR="005A60F0" w:rsidRDefault="005A60F0" w:rsidP="00CB0C55">
      <w:pPr>
        <w:spacing w:line="360" w:lineRule="auto"/>
        <w:jc w:val="both"/>
        <w:rPr>
          <w:b/>
        </w:rPr>
      </w:pPr>
    </w:p>
    <w:p w14:paraId="27081108" w14:textId="77777777" w:rsidR="005A60F0" w:rsidRDefault="005A60F0" w:rsidP="00CB0C55">
      <w:pPr>
        <w:spacing w:line="360" w:lineRule="auto"/>
        <w:jc w:val="both"/>
        <w:rPr>
          <w:b/>
        </w:rPr>
      </w:pPr>
    </w:p>
    <w:p w14:paraId="7B822118" w14:textId="77777777" w:rsidR="005A60F0" w:rsidRDefault="005A60F0" w:rsidP="00CB0C55">
      <w:pPr>
        <w:spacing w:line="360" w:lineRule="auto"/>
        <w:jc w:val="both"/>
        <w:rPr>
          <w:b/>
        </w:rPr>
      </w:pPr>
    </w:p>
    <w:p w14:paraId="4A3C879C" w14:textId="77777777" w:rsidR="005A60F0" w:rsidRDefault="005A60F0" w:rsidP="00CB0C55">
      <w:pPr>
        <w:spacing w:line="360" w:lineRule="auto"/>
        <w:jc w:val="both"/>
        <w:rPr>
          <w:b/>
        </w:rPr>
      </w:pPr>
    </w:p>
    <w:p w14:paraId="0F2B491C" w14:textId="77777777" w:rsidR="005A60F0" w:rsidRDefault="005A60F0" w:rsidP="00CB0C55">
      <w:pPr>
        <w:spacing w:line="360" w:lineRule="auto"/>
        <w:jc w:val="both"/>
        <w:rPr>
          <w:b/>
        </w:rPr>
      </w:pPr>
    </w:p>
    <w:p w14:paraId="34357D21" w14:textId="77777777" w:rsidR="0021637B" w:rsidRDefault="003F7E90" w:rsidP="00CB0C55">
      <w:pPr>
        <w:spacing w:line="360" w:lineRule="auto"/>
        <w:jc w:val="both"/>
        <w:rPr>
          <w:b/>
        </w:rPr>
      </w:pPr>
      <w:r>
        <w:rPr>
          <w:b/>
        </w:rPr>
        <w:t>Conclusion</w:t>
      </w:r>
    </w:p>
    <w:p w14:paraId="030E1908" w14:textId="61B87EBA" w:rsidR="00C01559" w:rsidRDefault="00AC49BF" w:rsidP="00CC1856">
      <w:pPr>
        <w:spacing w:line="360" w:lineRule="auto"/>
      </w:pPr>
      <w:r>
        <w:t>This paper uses</w:t>
      </w:r>
      <w:r w:rsidR="003F7E90">
        <w:t xml:space="preserve"> a difference in difference</w:t>
      </w:r>
      <w:r>
        <w:t>s</w:t>
      </w:r>
      <w:r w:rsidR="003F7E90">
        <w:t xml:space="preserve"> analysis</w:t>
      </w:r>
      <w:r>
        <w:t xml:space="preserve"> and an analysis on health transitions</w:t>
      </w:r>
      <w:r w:rsidR="003F7E90">
        <w:t xml:space="preserve"> to try and find a causal relationship from wealth to health in the Netherlands. The treatment</w:t>
      </w:r>
      <w:r>
        <w:t xml:space="preserve"> in the difference in differences analysis</w:t>
      </w:r>
      <w:r w:rsidR="003F7E90">
        <w:t xml:space="preserve"> was the change in housing prices caused by the financial crisis and the subsequent bounce back of the housing prices. </w:t>
      </w:r>
      <w:r>
        <w:t>The DID analysis</w:t>
      </w:r>
      <w:r w:rsidR="003F7E90">
        <w:t xml:space="preserve"> </w:t>
      </w:r>
      <w:r>
        <w:t>was</w:t>
      </w:r>
      <w:r w:rsidR="003F7E90">
        <w:t xml:space="preserve"> done on two </w:t>
      </w:r>
      <w:r>
        <w:t>samples</w:t>
      </w:r>
      <w:r w:rsidR="003F7E90">
        <w:t>, one with all observations available and one that only consisted of repeated observed individuals</w:t>
      </w:r>
      <w:r w:rsidR="00C01559">
        <w:t xml:space="preserve">. </w:t>
      </w:r>
      <w:r>
        <w:t>The transitions this study used were negative transitions where a person transitioned from a higher to a lower health scale. Wealth is defined as the net worth of a person.</w:t>
      </w:r>
    </w:p>
    <w:p w14:paraId="093BD01F" w14:textId="55D052A3" w:rsidR="00AC49BF" w:rsidRDefault="00AC49BF" w:rsidP="00CC1856">
      <w:pPr>
        <w:spacing w:line="360" w:lineRule="auto"/>
      </w:pPr>
      <w:r>
        <w:tab/>
        <w:t xml:space="preserve">The DID analysis showed no causal effect from wealth on health in the recurring observations sample. The results from the all observations sample are not robust as the mechanism in this sample did not have the desired effect. The analysis on health transitions rather than health status also showed no causal effect from wealth on health which corresponds to the findings of the DID analysis. </w:t>
      </w:r>
    </w:p>
    <w:p w14:paraId="33FF1780" w14:textId="2098C7D8" w:rsidR="00AC49BF" w:rsidRDefault="00AC49BF" w:rsidP="00CC1856">
      <w:pPr>
        <w:spacing w:line="360" w:lineRule="auto"/>
      </w:pPr>
      <w:r>
        <w:tab/>
        <w:t>Therefore it can be concluded that there is no evidence of a causal effect which runs from wealth to health in the Netherlands</w:t>
      </w:r>
      <w:r w:rsidR="00344E52">
        <w:t xml:space="preserve"> in the short term</w:t>
      </w:r>
      <w:r>
        <w:t>.</w:t>
      </w:r>
    </w:p>
    <w:p w14:paraId="31DDBF85" w14:textId="77777777" w:rsidR="00153755" w:rsidRDefault="00153755" w:rsidP="00CC1856">
      <w:pPr>
        <w:spacing w:line="360" w:lineRule="auto"/>
      </w:pPr>
      <w:r>
        <w:tab/>
      </w:r>
    </w:p>
    <w:p w14:paraId="2309162D" w14:textId="77777777" w:rsidR="00D52D0A" w:rsidRDefault="00C01559" w:rsidP="00CC1856">
      <w:pPr>
        <w:spacing w:line="360" w:lineRule="auto"/>
      </w:pPr>
      <w:r>
        <w:t>`</w:t>
      </w:r>
      <w:r>
        <w:tab/>
      </w:r>
    </w:p>
    <w:p w14:paraId="2EA4936A" w14:textId="77777777" w:rsidR="00D52D0A" w:rsidRDefault="00D52D0A" w:rsidP="00CC1856">
      <w:pPr>
        <w:spacing w:line="360" w:lineRule="auto"/>
        <w:rPr>
          <w:b/>
        </w:rPr>
      </w:pPr>
      <w:r>
        <w:rPr>
          <w:b/>
        </w:rPr>
        <w:t>Discussion</w:t>
      </w:r>
    </w:p>
    <w:p w14:paraId="7AB825E4" w14:textId="77777777" w:rsidR="00D52D0A" w:rsidRPr="00153755" w:rsidRDefault="00153755" w:rsidP="00CC1856">
      <w:pPr>
        <w:spacing w:line="360" w:lineRule="auto"/>
      </w:pPr>
      <w:r>
        <w:t>As was pointed out in the introduction, the relationship between wealth and health has three possible directions, wealth could affect health, health could affect wealth and another factor could affect health and wealth in the same direction. As was pointed out in the constitutional section, the effect from health to wealth is not likely to hold in the Netherlands. Since this paper found evidence that the effect from wealth to health is also insignificant, the third option, another factor that affects health and wealth in the same way seems the most likely in the Netherlands. Research should be done to confirm if this is the case.</w:t>
      </w:r>
    </w:p>
    <w:p w14:paraId="05929A9C" w14:textId="4D009C04" w:rsidR="00D52D0A" w:rsidRDefault="00D52D0A" w:rsidP="001311BA">
      <w:pPr>
        <w:spacing w:line="360" w:lineRule="auto"/>
        <w:ind w:firstLine="720"/>
      </w:pPr>
      <w:r>
        <w:t>There are some factors that might have influence on the results of this paper that were out of the scope of the paper to control for. Firstly, the sample used was rather small, especially in t</w:t>
      </w:r>
      <w:r w:rsidR="00AC49BF">
        <w:t>he same persons sample in the DID analysis and the sample for the health transitions</w:t>
      </w:r>
      <w:r>
        <w:t>. This might have increased the error and made the estimates less accurate. Research</w:t>
      </w:r>
      <w:r w:rsidR="00AC49BF">
        <w:t xml:space="preserve"> that uses</w:t>
      </w:r>
      <w:r>
        <w:t xml:space="preserve"> a bigger sample might find different results.</w:t>
      </w:r>
    </w:p>
    <w:p w14:paraId="64421309" w14:textId="2B59B0D4" w:rsidR="00D52D0A" w:rsidRDefault="00D52D0A" w:rsidP="00CC1856">
      <w:pPr>
        <w:spacing w:line="360" w:lineRule="auto"/>
      </w:pPr>
      <w:r>
        <w:tab/>
        <w:t>Secondly,</w:t>
      </w:r>
      <w:r w:rsidR="00C331BC">
        <w:t xml:space="preserve"> other factors might have impacted health of the control and treatment group differently between the pre- and posttreatment years. One thing that might have had this effect is the lowering of the mortgage interest deduction between 2013 and 2017</w:t>
      </w:r>
      <w:r w:rsidR="00C44F7E">
        <w:t xml:space="preserve"> </w:t>
      </w:r>
      <w:r w:rsidR="00C44F7E" w:rsidRPr="00C44F7E">
        <w:t>(</w:t>
      </w:r>
      <w:proofErr w:type="spellStart"/>
      <w:r w:rsidR="00C44F7E" w:rsidRPr="00C44F7E">
        <w:t>HomeFinance</w:t>
      </w:r>
      <w:proofErr w:type="spellEnd"/>
      <w:r w:rsidR="00C44F7E" w:rsidRPr="00C44F7E">
        <w:t xml:space="preserve"> BV, </w:t>
      </w:r>
      <w:proofErr w:type="spellStart"/>
      <w:r w:rsidR="00C44F7E">
        <w:t>n</w:t>
      </w:r>
      <w:r w:rsidR="00C44F7E" w:rsidRPr="00C44F7E">
        <w:t>.d.</w:t>
      </w:r>
      <w:proofErr w:type="spellEnd"/>
      <w:r w:rsidR="00C44F7E" w:rsidRPr="00C44F7E">
        <w:t>)</w:t>
      </w:r>
      <w:r w:rsidR="00C331BC">
        <w:t xml:space="preserve"> . This may have  the income of the of the treatment group and not the control group because the treatment </w:t>
      </w:r>
      <w:r w:rsidR="00C331BC">
        <w:lastRenderedPageBreak/>
        <w:t>group owns a house and is therefore more likely to have a mortgage. The lowering of the mortgage interest deduction caused a lower net income of the indiv</w:t>
      </w:r>
      <w:r w:rsidR="00C44F7E">
        <w:t>idu</w:t>
      </w:r>
      <w:r w:rsidR="00C331BC">
        <w:t>als who had a mortgage</w:t>
      </w:r>
      <w:r w:rsidR="00AC49BF">
        <w:t xml:space="preserve"> since they received a lower deduction from the income tax they had to pay</w:t>
      </w:r>
      <w:r w:rsidR="00C331BC">
        <w:t xml:space="preserve">. </w:t>
      </w:r>
      <w:r w:rsidR="00AC49BF">
        <w:t>The lower income</w:t>
      </w:r>
      <w:r w:rsidR="00C331BC">
        <w:t xml:space="preserve"> could have caused a wors</w:t>
      </w:r>
      <w:r w:rsidR="00C44F7E">
        <w:t xml:space="preserve">e health, therefore reducing the estimated effect of wealth on health in the 2013 – 2017 analysis. </w:t>
      </w:r>
      <w:r w:rsidR="00AC49BF">
        <w:t xml:space="preserve">However, as can be seen in </w:t>
      </w:r>
      <w:r w:rsidR="00E83FD3">
        <w:t>table &lt;&gt;&lt;&gt;!@#!@DE INCOME MECHANISM CHECK&lt;&gt;&lt;!@#!@ we found no evidence that income between the control and treatment group changed in a significant different way between the two groups.</w:t>
      </w:r>
    </w:p>
    <w:p w14:paraId="66119127" w14:textId="3F3D4DEF" w:rsidR="00344E52" w:rsidRDefault="00344E52" w:rsidP="00CC1856">
      <w:pPr>
        <w:spacing w:line="360" w:lineRule="auto"/>
      </w:pPr>
      <w:r>
        <w:tab/>
        <w:t xml:space="preserve">Another reason why this study might not have found any significant results is that the average health found in the sample is nearly perfect. This means that improvements in health are very hard to accomplish. This implies that especially in the DID analysis of 2013 – 2017, were an increase in health was expected since the housing prices rose, it is very hard to find significant improvements in health. It would be interesting to see if different results are found if </w:t>
      </w:r>
      <w:proofErr w:type="spellStart"/>
      <w:r>
        <w:t>the</w:t>
      </w:r>
      <w:proofErr w:type="spellEnd"/>
      <w:r>
        <w:t xml:space="preserve"> DID method used in this paper was conducted in a country with a lower average health.</w:t>
      </w:r>
    </w:p>
    <w:p w14:paraId="55E11B3B" w14:textId="37509BAA" w:rsidR="00153755" w:rsidRDefault="00153755" w:rsidP="00CC1856">
      <w:pPr>
        <w:spacing w:line="360" w:lineRule="auto"/>
      </w:pPr>
      <w:r>
        <w:tab/>
      </w:r>
      <w:r w:rsidR="00E83FD3">
        <w:t>This paper contributed to the current literature in showing that there is no evidence of a causal effect of wealth on health in the Netherlands. This also means that public policy to increase the average health of the Netherlands should not focus on increasing the wealth of individuals.</w:t>
      </w:r>
      <w:r>
        <w:t xml:space="preserve"> </w:t>
      </w:r>
    </w:p>
    <w:p w14:paraId="37DE93E8" w14:textId="77777777" w:rsidR="00153755" w:rsidRPr="00D52D0A" w:rsidRDefault="00153755" w:rsidP="00C01559"/>
    <w:p w14:paraId="70DCED37" w14:textId="77777777" w:rsidR="0021637B" w:rsidRPr="00140FF4" w:rsidRDefault="00CB0C55" w:rsidP="00CB0C55">
      <w:pPr>
        <w:spacing w:line="360" w:lineRule="auto"/>
        <w:jc w:val="both"/>
        <w:rPr>
          <w:b/>
          <w:bCs/>
          <w:lang w:val="nl-NL"/>
        </w:rPr>
      </w:pPr>
      <w:r w:rsidRPr="00140FF4">
        <w:rPr>
          <w:b/>
          <w:bCs/>
          <w:lang w:val="nl-NL"/>
        </w:rPr>
        <w:t>Literatuur</w:t>
      </w:r>
    </w:p>
    <w:p w14:paraId="66855130" w14:textId="77777777" w:rsidR="0021637B" w:rsidRPr="00140FF4" w:rsidRDefault="0021637B" w:rsidP="00CB0C55">
      <w:pPr>
        <w:spacing w:line="360" w:lineRule="auto"/>
        <w:jc w:val="both"/>
        <w:rPr>
          <w:b/>
          <w:bCs/>
          <w:lang w:val="nl-NL"/>
        </w:rPr>
      </w:pPr>
    </w:p>
    <w:p w14:paraId="2388822B" w14:textId="77777777" w:rsidR="0021637B" w:rsidRDefault="00CB0C55" w:rsidP="00CB0C55">
      <w:pPr>
        <w:spacing w:line="360" w:lineRule="auto"/>
        <w:jc w:val="both"/>
      </w:pPr>
      <w:proofErr w:type="spellStart"/>
      <w:r w:rsidRPr="00140FF4">
        <w:rPr>
          <w:lang w:val="nl-NL"/>
        </w:rPr>
        <w:t>Aittomäki</w:t>
      </w:r>
      <w:proofErr w:type="spellEnd"/>
      <w:r w:rsidRPr="00140FF4">
        <w:rPr>
          <w:lang w:val="nl-NL"/>
        </w:rPr>
        <w:t xml:space="preserve">, </w:t>
      </w:r>
      <w:proofErr w:type="spellStart"/>
      <w:r w:rsidRPr="00140FF4">
        <w:rPr>
          <w:lang w:val="nl-NL"/>
        </w:rPr>
        <w:t>Martikainen</w:t>
      </w:r>
      <w:proofErr w:type="spellEnd"/>
      <w:r w:rsidRPr="00140FF4">
        <w:rPr>
          <w:lang w:val="nl-NL"/>
        </w:rPr>
        <w:t xml:space="preserve">, </w:t>
      </w:r>
      <w:proofErr w:type="spellStart"/>
      <w:r w:rsidRPr="00140FF4">
        <w:rPr>
          <w:lang w:val="nl-NL"/>
        </w:rPr>
        <w:t>Laaksonen</w:t>
      </w:r>
      <w:proofErr w:type="spellEnd"/>
      <w:r w:rsidRPr="00140FF4">
        <w:rPr>
          <w:lang w:val="nl-NL"/>
        </w:rPr>
        <w:t xml:space="preserve">, </w:t>
      </w:r>
      <w:proofErr w:type="spellStart"/>
      <w:r w:rsidRPr="00140FF4">
        <w:rPr>
          <w:lang w:val="nl-NL"/>
        </w:rPr>
        <w:t>Lahelma</w:t>
      </w:r>
      <w:proofErr w:type="spellEnd"/>
      <w:r w:rsidRPr="00140FF4">
        <w:rPr>
          <w:lang w:val="nl-NL"/>
        </w:rPr>
        <w:t xml:space="preserve">, &amp; </w:t>
      </w:r>
      <w:proofErr w:type="spellStart"/>
      <w:r w:rsidRPr="00140FF4">
        <w:rPr>
          <w:lang w:val="nl-NL"/>
        </w:rPr>
        <w:t>Rahkonen</w:t>
      </w:r>
      <w:proofErr w:type="spellEnd"/>
      <w:r w:rsidRPr="00140FF4">
        <w:rPr>
          <w:lang w:val="nl-NL"/>
        </w:rPr>
        <w:t xml:space="preserve">. </w:t>
      </w:r>
      <w:r>
        <w:t>(2010). The associations of household wealth and income with self-rated health – A study on economic advantage in middle-aged Finnish men and women. Social Science &amp; Medicine, 71(5), 1018-1026.</w:t>
      </w:r>
    </w:p>
    <w:p w14:paraId="46F67C65" w14:textId="77777777" w:rsidR="0021637B" w:rsidRDefault="0021637B" w:rsidP="00CB0C55">
      <w:pPr>
        <w:spacing w:line="360" w:lineRule="auto"/>
        <w:jc w:val="both"/>
      </w:pPr>
    </w:p>
    <w:p w14:paraId="790F012F" w14:textId="77777777" w:rsidR="0021637B" w:rsidRDefault="00CB0C55" w:rsidP="00CB0C55">
      <w:pPr>
        <w:spacing w:line="360" w:lineRule="auto"/>
        <w:jc w:val="both"/>
      </w:pPr>
      <w:proofErr w:type="spellStart"/>
      <w:r>
        <w:t>Apouey</w:t>
      </w:r>
      <w:proofErr w:type="spellEnd"/>
      <w:r>
        <w:t>, B., &amp; Clark, A. (2015). Winning Big but Feeling no Better? The Effect of Lottery Prizes on Physical and Mental Health. Health Economics, 24(5), 516-538.</w:t>
      </w:r>
    </w:p>
    <w:p w14:paraId="4FAD67C0" w14:textId="77777777" w:rsidR="0021637B" w:rsidRDefault="0021637B" w:rsidP="00CB0C55">
      <w:pPr>
        <w:spacing w:line="360" w:lineRule="auto"/>
        <w:jc w:val="both"/>
      </w:pPr>
    </w:p>
    <w:p w14:paraId="4A721E5F" w14:textId="77777777" w:rsidR="0021637B" w:rsidRPr="00DF1722" w:rsidRDefault="00CB0C55" w:rsidP="00CB0C55">
      <w:pPr>
        <w:spacing w:line="360" w:lineRule="auto"/>
        <w:jc w:val="both"/>
        <w:rPr>
          <w:lang w:val="nl-NL"/>
        </w:rPr>
      </w:pPr>
      <w:r>
        <w:t xml:space="preserve">Au, N., &amp; Johnston, D. (2015). Too Much of a Good Thing? Exploring the Impact of Wealth on Weight. </w:t>
      </w:r>
      <w:r w:rsidRPr="00DF1722">
        <w:rPr>
          <w:lang w:val="nl-NL"/>
        </w:rPr>
        <w:t xml:space="preserve">Health </w:t>
      </w:r>
      <w:proofErr w:type="spellStart"/>
      <w:r w:rsidRPr="00DF1722">
        <w:rPr>
          <w:lang w:val="nl-NL"/>
        </w:rPr>
        <w:t>Economics</w:t>
      </w:r>
      <w:proofErr w:type="spellEnd"/>
      <w:r w:rsidRPr="00DF1722">
        <w:rPr>
          <w:lang w:val="nl-NL"/>
        </w:rPr>
        <w:t>, 24(11), 1403-1421.</w:t>
      </w:r>
    </w:p>
    <w:p w14:paraId="1098028C" w14:textId="7BC6C354" w:rsidR="00216444" w:rsidRPr="00DF1722" w:rsidRDefault="00216444" w:rsidP="00CB0C55">
      <w:pPr>
        <w:spacing w:line="360" w:lineRule="auto"/>
        <w:jc w:val="both"/>
        <w:rPr>
          <w:lang w:val="nl-NL"/>
        </w:rPr>
      </w:pPr>
      <w:r w:rsidRPr="00216444">
        <w:rPr>
          <w:lang w:val="nl-NL"/>
        </w:rPr>
        <w:t xml:space="preserve">Belastingdienst. (2018, December 06). Hoogte van mijn inkomen. </w:t>
      </w:r>
      <w:proofErr w:type="spellStart"/>
      <w:r w:rsidRPr="00DF1722">
        <w:rPr>
          <w:lang w:val="nl-NL"/>
        </w:rPr>
        <w:t>Retrieved</w:t>
      </w:r>
      <w:proofErr w:type="spellEnd"/>
      <w:r w:rsidRPr="00DF1722">
        <w:rPr>
          <w:lang w:val="nl-NL"/>
        </w:rPr>
        <w:t xml:space="preserve"> </w:t>
      </w:r>
      <w:proofErr w:type="spellStart"/>
      <w:r w:rsidRPr="00DF1722">
        <w:rPr>
          <w:lang w:val="nl-NL"/>
        </w:rPr>
        <w:t>January</w:t>
      </w:r>
      <w:proofErr w:type="spellEnd"/>
      <w:r w:rsidRPr="00DF1722">
        <w:rPr>
          <w:lang w:val="nl-NL"/>
        </w:rPr>
        <w:t xml:space="preserve"> 29, 2019, </w:t>
      </w:r>
      <w:proofErr w:type="spellStart"/>
      <w:r w:rsidRPr="00DF1722">
        <w:rPr>
          <w:lang w:val="nl-NL"/>
        </w:rPr>
        <w:t>from</w:t>
      </w:r>
      <w:proofErr w:type="spellEnd"/>
      <w:r w:rsidRPr="00DF1722">
        <w:rPr>
          <w:lang w:val="nl-NL"/>
        </w:rPr>
        <w:t xml:space="preserve"> https://www.belastingdienst.nl/wps/wcm/connect/bldcontentnl/belastingdienst/prive/toeslagen/zorgtoeslag/voorwaarden/inkomen/</w:t>
      </w:r>
    </w:p>
    <w:p w14:paraId="1703F263" w14:textId="77777777" w:rsidR="0021637B" w:rsidRPr="00DF1722" w:rsidRDefault="0021637B" w:rsidP="00CB0C55">
      <w:pPr>
        <w:spacing w:line="360" w:lineRule="auto"/>
        <w:jc w:val="both"/>
        <w:rPr>
          <w:lang w:val="nl-NL"/>
        </w:rPr>
      </w:pPr>
    </w:p>
    <w:p w14:paraId="0D768B92" w14:textId="77777777" w:rsidR="0021637B" w:rsidRPr="00140FF4" w:rsidRDefault="00CB0C55" w:rsidP="00CB0C55">
      <w:pPr>
        <w:spacing w:line="360" w:lineRule="auto"/>
        <w:jc w:val="both"/>
        <w:rPr>
          <w:lang w:val="nl-NL"/>
        </w:rPr>
      </w:pPr>
      <w:proofErr w:type="spellStart"/>
      <w:r>
        <w:t>Cai</w:t>
      </w:r>
      <w:proofErr w:type="spellEnd"/>
      <w:r>
        <w:t xml:space="preserve">, L. (2009). Be wealthy to stay healthy: An analysis of older Australians using the HILDA survey. </w:t>
      </w:r>
      <w:r w:rsidRPr="00140FF4">
        <w:rPr>
          <w:lang w:val="nl-NL"/>
        </w:rPr>
        <w:t xml:space="preserve">Journal of </w:t>
      </w:r>
      <w:proofErr w:type="spellStart"/>
      <w:r w:rsidRPr="00140FF4">
        <w:rPr>
          <w:lang w:val="nl-NL"/>
        </w:rPr>
        <w:t>Sociology</w:t>
      </w:r>
      <w:proofErr w:type="spellEnd"/>
      <w:r w:rsidRPr="00140FF4">
        <w:rPr>
          <w:lang w:val="nl-NL"/>
        </w:rPr>
        <w:t>, 45(1), 55-70.</w:t>
      </w:r>
    </w:p>
    <w:p w14:paraId="17D51E15" w14:textId="77777777" w:rsidR="00E029DD" w:rsidRPr="00140FF4" w:rsidRDefault="00E029DD" w:rsidP="00CB0C55">
      <w:pPr>
        <w:spacing w:line="360" w:lineRule="auto"/>
        <w:jc w:val="both"/>
        <w:rPr>
          <w:lang w:val="nl-NL"/>
        </w:rPr>
      </w:pPr>
    </w:p>
    <w:p w14:paraId="65EFCE63" w14:textId="77777777" w:rsidR="00E029DD" w:rsidRPr="00E029DD" w:rsidRDefault="00E029DD" w:rsidP="00CB0C55">
      <w:pPr>
        <w:spacing w:line="360" w:lineRule="auto"/>
        <w:jc w:val="both"/>
        <w:rPr>
          <w:lang w:val="nl-NL"/>
        </w:rPr>
      </w:pPr>
      <w:r>
        <w:rPr>
          <w:lang w:val="nl-NL"/>
        </w:rPr>
        <w:lastRenderedPageBreak/>
        <w:t>CBS. (201</w:t>
      </w:r>
      <w:r w:rsidRPr="00E029DD">
        <w:rPr>
          <w:lang w:val="nl-NL"/>
        </w:rPr>
        <w:t>9). CBS Statline. Geraadpleegd op 23 januari 2019, van https://opendata.cbs.nl/statline/</w:t>
      </w:r>
    </w:p>
    <w:p w14:paraId="3BCDA619" w14:textId="77777777" w:rsidR="0021637B" w:rsidRPr="00E029DD" w:rsidRDefault="0021637B" w:rsidP="00CB0C55">
      <w:pPr>
        <w:spacing w:line="360" w:lineRule="auto"/>
        <w:jc w:val="both"/>
        <w:rPr>
          <w:lang w:val="nl-NL"/>
        </w:rPr>
      </w:pPr>
    </w:p>
    <w:p w14:paraId="5B69E9C4" w14:textId="77777777" w:rsidR="0021637B" w:rsidRDefault="00CB0C55" w:rsidP="00CB0C55">
      <w:pPr>
        <w:spacing w:line="360" w:lineRule="auto"/>
        <w:jc w:val="both"/>
      </w:pPr>
      <w:proofErr w:type="spellStart"/>
      <w:r>
        <w:t>CentERdata</w:t>
      </w:r>
      <w:proofErr w:type="spellEnd"/>
      <w:r>
        <w:t xml:space="preserve">. (2019). DHS data access. Retrieved January 2, 2019, from </w:t>
      </w:r>
      <w:hyperlink r:id="rId9">
        <w:r>
          <w:rPr>
            <w:rStyle w:val="InternetLink"/>
          </w:rPr>
          <w:t>https://www.dhsdata.nl/site/users/login</w:t>
        </w:r>
      </w:hyperlink>
    </w:p>
    <w:p w14:paraId="0939F87F" w14:textId="77777777" w:rsidR="0021637B" w:rsidRDefault="0021637B" w:rsidP="00CB0C55">
      <w:pPr>
        <w:spacing w:line="360" w:lineRule="auto"/>
        <w:jc w:val="both"/>
      </w:pPr>
    </w:p>
    <w:p w14:paraId="0FFED005" w14:textId="77777777" w:rsidR="0021637B" w:rsidRDefault="00CB0C55" w:rsidP="00CB0C55">
      <w:pPr>
        <w:spacing w:line="360" w:lineRule="auto"/>
        <w:jc w:val="both"/>
      </w:pPr>
      <w:proofErr w:type="spellStart"/>
      <w:r>
        <w:t>CentERdata</w:t>
      </w:r>
      <w:proofErr w:type="spellEnd"/>
      <w:r>
        <w:t>. (</w:t>
      </w:r>
      <w:proofErr w:type="spellStart"/>
      <w:r>
        <w:t>n.d.</w:t>
      </w:r>
      <w:proofErr w:type="spellEnd"/>
      <w:r>
        <w:t xml:space="preserve">). DHS data access | CentERdata.nl. Retrieved January 2, 2019, from </w:t>
      </w:r>
      <w:hyperlink r:id="rId10">
        <w:r>
          <w:rPr>
            <w:rStyle w:val="InternetLink"/>
          </w:rPr>
          <w:t>https://www.centerdata.nl/en/databank/dhs-data-access</w:t>
        </w:r>
      </w:hyperlink>
    </w:p>
    <w:p w14:paraId="3D7F05EA" w14:textId="77777777" w:rsidR="0021637B" w:rsidRDefault="0021637B" w:rsidP="00CB0C55">
      <w:pPr>
        <w:spacing w:line="360" w:lineRule="auto"/>
        <w:jc w:val="both"/>
        <w:rPr>
          <w:rStyle w:val="InternetLink"/>
        </w:rPr>
      </w:pPr>
    </w:p>
    <w:p w14:paraId="4D12C164" w14:textId="77777777" w:rsidR="0021637B" w:rsidRDefault="00CB0C55" w:rsidP="00CB0C55">
      <w:pPr>
        <w:spacing w:line="360" w:lineRule="auto"/>
        <w:jc w:val="both"/>
      </w:pPr>
      <w:bookmarkStart w:id="49" w:name="__DdeLink__3171_1315779075"/>
      <w:r>
        <w:rPr>
          <w:lang w:val="nl-NL"/>
        </w:rPr>
        <w:t>Het Juridisch Loket. (</w:t>
      </w:r>
      <w:proofErr w:type="spellStart"/>
      <w:r>
        <w:rPr>
          <w:lang w:val="nl-NL"/>
        </w:rPr>
        <w:t>n.d</w:t>
      </w:r>
      <w:proofErr w:type="spellEnd"/>
      <w:r>
        <w:rPr>
          <w:lang w:val="nl-NL"/>
        </w:rPr>
        <w:t>.).</w:t>
      </w:r>
      <w:bookmarkEnd w:id="49"/>
      <w:r>
        <w:rPr>
          <w:lang w:val="nl-NL"/>
        </w:rPr>
        <w:t xml:space="preserve"> Krijg ik loon doorbetaald bij ziekte? </w:t>
      </w:r>
      <w:r>
        <w:t xml:space="preserve">| Het </w:t>
      </w:r>
      <w:proofErr w:type="spellStart"/>
      <w:r>
        <w:t>Juridisch</w:t>
      </w:r>
      <w:proofErr w:type="spellEnd"/>
      <w:r>
        <w:t xml:space="preserve"> </w:t>
      </w:r>
      <w:proofErr w:type="spellStart"/>
      <w:r>
        <w:t>Loket</w:t>
      </w:r>
      <w:proofErr w:type="spellEnd"/>
      <w:r>
        <w:t xml:space="preserve">. Retrieved January 15, 2019, from </w:t>
      </w:r>
      <w:hyperlink r:id="rId11" w:anchor="Ik-heb-een-tijdelijk-contract" w:history="1">
        <w:r w:rsidR="00C331BC" w:rsidRPr="00206AA8">
          <w:rPr>
            <w:rStyle w:val="Hyperlink"/>
          </w:rPr>
          <w:t>https://www.juridischloket.nl/werk-en-inkomen/ziekte-en-zwangerschap/loondoorbetaling-bij-ziekte/#Ik-heb-een-tijdelijk-contract</w:t>
        </w:r>
      </w:hyperlink>
    </w:p>
    <w:p w14:paraId="6391FBEF" w14:textId="77777777" w:rsidR="00C331BC" w:rsidRDefault="00C331BC" w:rsidP="00CB0C55">
      <w:pPr>
        <w:spacing w:line="360" w:lineRule="auto"/>
        <w:jc w:val="both"/>
      </w:pPr>
    </w:p>
    <w:p w14:paraId="727ADB29" w14:textId="77777777" w:rsidR="0021637B" w:rsidRDefault="00C331BC" w:rsidP="00CB0C55">
      <w:pPr>
        <w:spacing w:line="360" w:lineRule="auto"/>
        <w:jc w:val="both"/>
      </w:pPr>
      <w:proofErr w:type="spellStart"/>
      <w:r w:rsidRPr="00C331BC">
        <w:rPr>
          <w:lang w:val="nl-NL"/>
        </w:rPr>
        <w:t>HomeFinance</w:t>
      </w:r>
      <w:proofErr w:type="spellEnd"/>
      <w:r w:rsidRPr="00C331BC">
        <w:rPr>
          <w:lang w:val="nl-NL"/>
        </w:rPr>
        <w:t xml:space="preserve"> BV. (</w:t>
      </w:r>
      <w:proofErr w:type="spellStart"/>
      <w:r w:rsidRPr="00C331BC">
        <w:rPr>
          <w:lang w:val="nl-NL"/>
        </w:rPr>
        <w:t>n.d</w:t>
      </w:r>
      <w:proofErr w:type="spellEnd"/>
      <w:r w:rsidRPr="00C331BC">
        <w:rPr>
          <w:lang w:val="nl-NL"/>
        </w:rPr>
        <w:t xml:space="preserve">.). Verdere beperking hypotheekrenteaftrek door nieuw kabinet. </w:t>
      </w:r>
      <w:r w:rsidRPr="00C331BC">
        <w:t xml:space="preserve">Retrieved January 23, 2019, from </w:t>
      </w:r>
      <w:hyperlink r:id="rId12" w:history="1">
        <w:r w:rsidRPr="00206AA8">
          <w:rPr>
            <w:rStyle w:val="Hyperlink"/>
          </w:rPr>
          <w:t>https://www.homefinance.nl/nieuws-blog/blogberichten/9318/verdere-beperking-hypotheekrenteaftrek/</w:t>
        </w:r>
      </w:hyperlink>
    </w:p>
    <w:p w14:paraId="6E369DD7" w14:textId="77777777" w:rsidR="00C331BC" w:rsidRDefault="00426849" w:rsidP="00CB0C55">
      <w:pPr>
        <w:spacing w:line="360" w:lineRule="auto"/>
        <w:jc w:val="both"/>
      </w:pPr>
      <w:r w:rsidRPr="00426849">
        <w:t xml:space="preserve">Hurd, M., &amp; </w:t>
      </w:r>
      <w:proofErr w:type="spellStart"/>
      <w:r w:rsidRPr="00426849">
        <w:t>Kapteyn</w:t>
      </w:r>
      <w:proofErr w:type="spellEnd"/>
      <w:r w:rsidRPr="00426849">
        <w:t>, A. (2005). Health, wealth, and the role of institutions. In </w:t>
      </w:r>
      <w:r w:rsidRPr="00426849">
        <w:rPr>
          <w:i/>
          <w:iCs/>
        </w:rPr>
        <w:t>Multidisciplinary Economics</w:t>
      </w:r>
      <w:r w:rsidRPr="00426849">
        <w:t> (pp. 307-332). Springer, Boston, MA.</w:t>
      </w:r>
    </w:p>
    <w:p w14:paraId="40523B50" w14:textId="77777777" w:rsidR="00426849" w:rsidRDefault="00426849" w:rsidP="00CB0C55">
      <w:pPr>
        <w:spacing w:line="360" w:lineRule="auto"/>
        <w:jc w:val="both"/>
      </w:pPr>
    </w:p>
    <w:p w14:paraId="2DBA4FCB" w14:textId="77777777" w:rsidR="0021637B" w:rsidRDefault="00CB0C55" w:rsidP="00CB0C55">
      <w:pPr>
        <w:spacing w:line="360" w:lineRule="auto"/>
        <w:jc w:val="both"/>
      </w:pPr>
      <w:r>
        <w:t xml:space="preserve">Idler, E., &amp; </w:t>
      </w:r>
      <w:proofErr w:type="spellStart"/>
      <w:r>
        <w:t>Benyamini</w:t>
      </w:r>
      <w:proofErr w:type="spellEnd"/>
      <w:r>
        <w:t>, Y. (1997). Self-Rated Health and Mortality: A Review of Twenty-Seven Community Studies. Journal of Health and Social Behavior, 38(1), 21-37.</w:t>
      </w:r>
    </w:p>
    <w:p w14:paraId="5F93EF84" w14:textId="77777777" w:rsidR="0021637B" w:rsidRDefault="0021637B" w:rsidP="00CB0C55">
      <w:pPr>
        <w:spacing w:line="360" w:lineRule="auto"/>
        <w:jc w:val="both"/>
      </w:pPr>
    </w:p>
    <w:p w14:paraId="495893D0" w14:textId="77777777" w:rsidR="0021637B" w:rsidRDefault="00CB0C55" w:rsidP="00CB0C55">
      <w:pPr>
        <w:spacing w:line="360" w:lineRule="auto"/>
        <w:jc w:val="both"/>
      </w:pPr>
      <w:proofErr w:type="spellStart"/>
      <w:r>
        <w:t>Keese</w:t>
      </w:r>
      <w:proofErr w:type="spellEnd"/>
      <w:r>
        <w:t>, M., &amp; Schmitz, H. (2014). Broke, Ill, and Obese: Is There an Effect of Household Debt on Health? Review of Income and Wealth, 60(3), 525-541.</w:t>
      </w:r>
    </w:p>
    <w:p w14:paraId="662B6BE0" w14:textId="77777777" w:rsidR="0021637B" w:rsidRDefault="0021637B" w:rsidP="00CB0C55">
      <w:pPr>
        <w:spacing w:line="360" w:lineRule="auto"/>
        <w:jc w:val="both"/>
      </w:pPr>
    </w:p>
    <w:p w14:paraId="2AD65DFF" w14:textId="77777777" w:rsidR="0021637B" w:rsidRDefault="00CB0C55" w:rsidP="00CB0C55">
      <w:pPr>
        <w:spacing w:line="360" w:lineRule="auto"/>
        <w:jc w:val="both"/>
      </w:pPr>
      <w:r>
        <w:t xml:space="preserve">Kim, B., &amp; </w:t>
      </w:r>
      <w:proofErr w:type="spellStart"/>
      <w:r>
        <w:t>Ruhm</w:t>
      </w:r>
      <w:proofErr w:type="spellEnd"/>
      <w:r>
        <w:t>, C. (2012). Inheritances, health and death. Health Economics, 21(2), 127-144.</w:t>
      </w:r>
    </w:p>
    <w:p w14:paraId="7CE0CF82" w14:textId="77777777" w:rsidR="0021637B" w:rsidRDefault="0021637B" w:rsidP="00CB0C55">
      <w:pPr>
        <w:spacing w:line="360" w:lineRule="auto"/>
        <w:jc w:val="both"/>
      </w:pPr>
    </w:p>
    <w:p w14:paraId="5785A031" w14:textId="77777777" w:rsidR="0021637B" w:rsidRDefault="00CB0C55" w:rsidP="00CB0C55">
      <w:pPr>
        <w:spacing w:line="360" w:lineRule="auto"/>
        <w:jc w:val="both"/>
      </w:pPr>
      <w:r>
        <w:t>Meer, Miller, &amp; Rosen. (2003). Exploring the health–wealth nexus. Journal of Health Economics, 22(5), 713-730.</w:t>
      </w:r>
    </w:p>
    <w:p w14:paraId="3C5F5C48" w14:textId="77777777" w:rsidR="0021637B" w:rsidRDefault="0021637B" w:rsidP="00CB0C55">
      <w:pPr>
        <w:spacing w:line="360" w:lineRule="auto"/>
        <w:jc w:val="both"/>
      </w:pPr>
    </w:p>
    <w:p w14:paraId="3163FFE3" w14:textId="77777777" w:rsidR="0021637B" w:rsidRDefault="00CB0C55" w:rsidP="00CB0C55">
      <w:pPr>
        <w:spacing w:line="360" w:lineRule="auto"/>
        <w:jc w:val="both"/>
      </w:pPr>
      <w:r>
        <w:t xml:space="preserve">Michaud, &amp; Van </w:t>
      </w:r>
      <w:proofErr w:type="spellStart"/>
      <w:r>
        <w:t>Soest</w:t>
      </w:r>
      <w:proofErr w:type="spellEnd"/>
      <w:r>
        <w:t>. (2008). Health and wealth of elderly couples: Causality tests using dynamic panel data models. Journal of Health Economics, 27(5), 1312-1325.</w:t>
      </w:r>
    </w:p>
    <w:p w14:paraId="645C771D" w14:textId="77777777" w:rsidR="0021637B" w:rsidRDefault="0021637B" w:rsidP="00CB0C55">
      <w:pPr>
        <w:spacing w:line="360" w:lineRule="auto"/>
        <w:jc w:val="both"/>
      </w:pPr>
    </w:p>
    <w:p w14:paraId="4A527099" w14:textId="77777777" w:rsidR="0021637B" w:rsidRDefault="00CB0C55" w:rsidP="00CB0C55">
      <w:pPr>
        <w:spacing w:line="360" w:lineRule="auto"/>
        <w:jc w:val="both"/>
        <w:rPr>
          <w:lang w:val="nl-NL"/>
        </w:rPr>
      </w:pPr>
      <w:r>
        <w:t xml:space="preserve">Pollack, </w:t>
      </w:r>
      <w:proofErr w:type="spellStart"/>
      <w:r>
        <w:t>Chideya</w:t>
      </w:r>
      <w:proofErr w:type="spellEnd"/>
      <w:r>
        <w:t xml:space="preserve">, </w:t>
      </w:r>
      <w:proofErr w:type="spellStart"/>
      <w:r>
        <w:t>Cubbin</w:t>
      </w:r>
      <w:proofErr w:type="spellEnd"/>
      <w:r>
        <w:t xml:space="preserve">, Williams, Dekker, &amp; </w:t>
      </w:r>
      <w:proofErr w:type="spellStart"/>
      <w:r>
        <w:t>Braveman</w:t>
      </w:r>
      <w:proofErr w:type="spellEnd"/>
      <w:r>
        <w:t xml:space="preserve">. (2007). Should Health Studies Measure Wealth?: A Systematic Review. </w:t>
      </w:r>
      <w:r>
        <w:rPr>
          <w:lang w:val="nl-NL"/>
        </w:rPr>
        <w:t xml:space="preserve">American Journal of </w:t>
      </w:r>
      <w:proofErr w:type="spellStart"/>
      <w:r>
        <w:rPr>
          <w:lang w:val="nl-NL"/>
        </w:rPr>
        <w:t>Preventive</w:t>
      </w:r>
      <w:proofErr w:type="spellEnd"/>
      <w:r>
        <w:rPr>
          <w:lang w:val="nl-NL"/>
        </w:rPr>
        <w:t xml:space="preserve"> </w:t>
      </w:r>
      <w:proofErr w:type="spellStart"/>
      <w:r>
        <w:rPr>
          <w:lang w:val="nl-NL"/>
        </w:rPr>
        <w:t>Medicine</w:t>
      </w:r>
      <w:proofErr w:type="spellEnd"/>
      <w:r>
        <w:rPr>
          <w:lang w:val="nl-NL"/>
        </w:rPr>
        <w:t>, 33(3), 250-264.</w:t>
      </w:r>
    </w:p>
    <w:p w14:paraId="57B667FC" w14:textId="77777777" w:rsidR="0021637B" w:rsidRDefault="0021637B" w:rsidP="00CB0C55">
      <w:pPr>
        <w:spacing w:line="360" w:lineRule="auto"/>
        <w:jc w:val="both"/>
        <w:rPr>
          <w:lang w:val="nl-NL"/>
        </w:rPr>
      </w:pPr>
    </w:p>
    <w:p w14:paraId="0BC0168D" w14:textId="77777777" w:rsidR="0021637B" w:rsidRDefault="00CB0C55" w:rsidP="00CB0C55">
      <w:pPr>
        <w:spacing w:line="360" w:lineRule="auto"/>
        <w:jc w:val="both"/>
      </w:pPr>
      <w:r>
        <w:rPr>
          <w:lang w:val="nl-NL"/>
        </w:rPr>
        <w:lastRenderedPageBreak/>
        <w:t>UWV. (</w:t>
      </w:r>
      <w:proofErr w:type="spellStart"/>
      <w:r>
        <w:rPr>
          <w:lang w:val="nl-NL"/>
        </w:rPr>
        <w:t>n.d</w:t>
      </w:r>
      <w:proofErr w:type="spellEnd"/>
      <w:r>
        <w:rPr>
          <w:lang w:val="nl-NL"/>
        </w:rPr>
        <w:t xml:space="preserve">.). Mijn werknemer is ziek: loon doorbetalen | UWV | Werkgevers. </w:t>
      </w:r>
      <w:r>
        <w:t>Retrieved January 15, 2019, from https://www.uwv.nl/werkgevers/werknemer-is-ziek/loondoorbetaling/werknemer-is-ziek-loon-doorbetalen/detail/loon-doorbetalen-tijdens-ziekte</w:t>
      </w:r>
    </w:p>
    <w:p w14:paraId="632DD731" w14:textId="77777777" w:rsidR="0021637B" w:rsidRDefault="0021637B" w:rsidP="00CB0C55">
      <w:pPr>
        <w:spacing w:line="360" w:lineRule="auto"/>
        <w:jc w:val="both"/>
      </w:pPr>
    </w:p>
    <w:p w14:paraId="70A566F0" w14:textId="77777777" w:rsidR="0021637B" w:rsidRDefault="00CB0C55" w:rsidP="00CB0C55">
      <w:pPr>
        <w:spacing w:line="360" w:lineRule="auto"/>
        <w:jc w:val="both"/>
      </w:pPr>
      <w:r>
        <w:rPr>
          <w:lang w:val="nl-NL"/>
        </w:rPr>
        <w:t xml:space="preserve">Zilveren Kruis. (2019). Eigen risico. Wat is het en waarom betaalt u het? - Zilveren Kruis. </w:t>
      </w:r>
      <w:r>
        <w:t>Retrieved January 15, 2019, from https://www.zilverenkruis.nl/Consumenten/zorgverzekering/basisverzekering/Paginas/eigen-risico.aspx</w:t>
      </w:r>
    </w:p>
    <w:p w14:paraId="146AF3DC" w14:textId="77777777" w:rsidR="0021637B" w:rsidRDefault="0021637B" w:rsidP="00CB0C55">
      <w:pPr>
        <w:spacing w:line="360" w:lineRule="auto"/>
        <w:jc w:val="both"/>
      </w:pPr>
    </w:p>
    <w:sectPr w:rsidR="0021637B" w:rsidSect="0021637B">
      <w:pgSz w:w="11906" w:h="16838"/>
      <w:pgMar w:top="1134" w:right="1134" w:bottom="1134" w:left="1134" w:header="0" w:footer="0" w:gutter="0"/>
      <w:cols w:space="708"/>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UvA" w:date="2019-01-28T13:15:00Z" w:initials="UvA">
    <w:p w14:paraId="23127C90" w14:textId="6944D7C6" w:rsidR="00D10A65" w:rsidRDefault="00D10A65">
      <w:pPr>
        <w:pStyle w:val="CommentText"/>
      </w:pPr>
      <w:r>
        <w:rPr>
          <w:rStyle w:val="CommentReference"/>
        </w:rPr>
        <w:annotationRef/>
      </w:r>
      <w:proofErr w:type="spellStart"/>
      <w:r>
        <w:t>Dit</w:t>
      </w:r>
      <w:proofErr w:type="spellEnd"/>
      <w:r>
        <w:t xml:space="preserve"> in de </w:t>
      </w:r>
      <w:proofErr w:type="spellStart"/>
      <w:r>
        <w:t>discussie</w:t>
      </w:r>
      <w:proofErr w:type="spellEnd"/>
    </w:p>
    <w:p w14:paraId="45A1BFB8" w14:textId="77777777" w:rsidR="00D10A65" w:rsidRDefault="00D10A65">
      <w:pPr>
        <w:pStyle w:val="CommentText"/>
      </w:pPr>
    </w:p>
  </w:comment>
  <w:comment w:id="7" w:author="Simon ter Meulen" w:date="2019-01-25T08:15:00Z" w:initials="StM">
    <w:p w14:paraId="22222AC2" w14:textId="77777777" w:rsidR="00D10A65" w:rsidRDefault="00D10A65">
      <w:pPr>
        <w:pStyle w:val="CommentText"/>
      </w:pPr>
      <w:r>
        <w:rPr>
          <w:rStyle w:val="CommentReference"/>
        </w:rPr>
        <w:annotationRef/>
      </w:r>
      <w:r>
        <w:t xml:space="preserve">You write in a very passive way, if possible try to change passive and active sentences. </w:t>
      </w:r>
    </w:p>
  </w:comment>
  <w:comment w:id="9" w:author="UvA" w:date="2019-01-28T15:21:00Z" w:initials="UvA">
    <w:p w14:paraId="5966E09F" w14:textId="30F10019" w:rsidR="00D10A65" w:rsidRPr="00DF1722" w:rsidRDefault="00D10A65">
      <w:pPr>
        <w:pStyle w:val="CommentText"/>
        <w:rPr>
          <w:lang w:val="nl-NL"/>
        </w:rPr>
      </w:pPr>
      <w:r>
        <w:rPr>
          <w:rStyle w:val="CommentReference"/>
        </w:rPr>
        <w:annotationRef/>
      </w:r>
      <w:r w:rsidRPr="00DF1722">
        <w:rPr>
          <w:lang w:val="nl-NL"/>
        </w:rPr>
        <w:t>Loopt dit lekker?</w:t>
      </w:r>
    </w:p>
  </w:comment>
  <w:comment w:id="22" w:author="Simon ter Meulen" w:date="2019-01-25T09:32:00Z" w:initials="StM">
    <w:p w14:paraId="1E33CC23" w14:textId="55D95F81" w:rsidR="00D10A65" w:rsidRPr="00DF1722" w:rsidRDefault="00D10A65">
      <w:pPr>
        <w:pStyle w:val="CommentText"/>
        <w:rPr>
          <w:lang w:val="nl-NL"/>
        </w:rPr>
      </w:pPr>
      <w:r>
        <w:rPr>
          <w:rStyle w:val="CommentReference"/>
        </w:rPr>
        <w:annotationRef/>
      </w:r>
      <w:proofErr w:type="spellStart"/>
      <w:r w:rsidRPr="00DF1722">
        <w:rPr>
          <w:lang w:val="nl-NL"/>
        </w:rPr>
        <w:t>Please</w:t>
      </w:r>
      <w:proofErr w:type="spellEnd"/>
      <w:r w:rsidRPr="00DF1722">
        <w:rPr>
          <w:lang w:val="nl-NL"/>
        </w:rPr>
        <w:t xml:space="preserve"> re-draw </w:t>
      </w:r>
      <w:proofErr w:type="spellStart"/>
      <w:r w:rsidRPr="00DF1722">
        <w:rPr>
          <w:lang w:val="nl-NL"/>
        </w:rPr>
        <w:t>using</w:t>
      </w:r>
      <w:proofErr w:type="spellEnd"/>
      <w:r w:rsidRPr="00DF1722">
        <w:rPr>
          <w:lang w:val="nl-NL"/>
        </w:rPr>
        <w:t xml:space="preserve"> </w:t>
      </w:r>
      <w:proofErr w:type="spellStart"/>
      <w:r w:rsidRPr="00DF1722">
        <w:rPr>
          <w:lang w:val="nl-NL"/>
        </w:rPr>
        <w:t>Stata</w:t>
      </w:r>
      <w:proofErr w:type="spellEnd"/>
      <w:r w:rsidRPr="00DF1722">
        <w:rPr>
          <w:lang w:val="nl-NL"/>
        </w:rPr>
        <w:t>.</w:t>
      </w:r>
    </w:p>
    <w:p w14:paraId="0F31AF62" w14:textId="0021FC13" w:rsidR="00D10A65" w:rsidRPr="00DF1722" w:rsidRDefault="00D10A65">
      <w:pPr>
        <w:pStyle w:val="CommentText"/>
        <w:rPr>
          <w:lang w:val="nl-NL"/>
        </w:rPr>
      </w:pPr>
    </w:p>
    <w:p w14:paraId="32D02498" w14:textId="258D0CC7" w:rsidR="00D10A65" w:rsidRDefault="00D10A65">
      <w:pPr>
        <w:pStyle w:val="CommentText"/>
      </w:pPr>
      <w:r>
        <w:t>Perhaps you can also do an overlay with wealth of the control and treatment groups!</w:t>
      </w:r>
    </w:p>
  </w:comment>
  <w:comment w:id="30" w:author="Simon ter Meulen" w:date="2019-01-25T09:43:00Z" w:initials="StM">
    <w:p w14:paraId="6B75DF8B" w14:textId="70CDFB95" w:rsidR="00D10A65" w:rsidRDefault="00D10A65">
      <w:pPr>
        <w:pStyle w:val="CommentText"/>
      </w:pPr>
      <w:r>
        <w:rPr>
          <w:rStyle w:val="CommentReference"/>
        </w:rPr>
        <w:annotationRef/>
      </w:r>
      <w:proofErr w:type="spellStart"/>
      <w:r>
        <w:t>Mooi</w:t>
      </w:r>
      <w:proofErr w:type="spellEnd"/>
      <w:r>
        <w:t xml:space="preserve"> </w:t>
      </w:r>
      <w:r>
        <w:sym w:font="Wingdings" w:char="F04A"/>
      </w:r>
    </w:p>
  </w:comment>
  <w:comment w:id="31" w:author="UvA" w:date="2019-01-28T13:19:00Z" w:initials="UvA">
    <w:p w14:paraId="163A6022" w14:textId="40EAFC27" w:rsidR="00D10A65" w:rsidRDefault="00D10A65">
      <w:pPr>
        <w:pStyle w:val="CommentText"/>
      </w:pPr>
      <w:r>
        <w:rPr>
          <w:rStyle w:val="CommentReference"/>
        </w:rPr>
        <w:annotationRef/>
      </w:r>
      <w:r>
        <w:t>?</w:t>
      </w:r>
    </w:p>
  </w:comment>
  <w:comment w:id="43" w:author="Simon ter Meulen" w:date="2019-01-25T10:42:00Z" w:initials="StM">
    <w:p w14:paraId="6E79172F" w14:textId="77777777" w:rsidR="00D10A65" w:rsidRDefault="00D10A65">
      <w:pPr>
        <w:pStyle w:val="CommentText"/>
      </w:pPr>
      <w:r>
        <w:rPr>
          <w:rStyle w:val="CommentReference"/>
        </w:rPr>
        <w:annotationRef/>
      </w:r>
      <w:r>
        <w:t>Please add 96% CI to this graph (for both lines).</w:t>
      </w:r>
    </w:p>
    <w:p w14:paraId="4B11B215" w14:textId="77777777" w:rsidR="00D10A65" w:rsidRDefault="00D10A65">
      <w:pPr>
        <w:pStyle w:val="CommentText"/>
      </w:pPr>
    </w:p>
    <w:p w14:paraId="1C317AA0" w14:textId="23AA812D" w:rsidR="00D10A65" w:rsidRDefault="00D10A65">
      <w:pPr>
        <w:pStyle w:val="CommentText"/>
      </w:pPr>
      <w:r>
        <w:t>Also add the survey averages (</w:t>
      </w:r>
      <w:proofErr w:type="spellStart"/>
      <w:r>
        <w:t>ie</w:t>
      </w:r>
      <w:proofErr w:type="spellEnd"/>
      <w:r>
        <w:t>. Averages per year).</w:t>
      </w:r>
    </w:p>
  </w:comment>
  <w:comment w:id="44" w:author="Simon ter Meulen" w:date="2019-01-25T13:48:00Z" w:initials="StM">
    <w:p w14:paraId="56235579" w14:textId="5CDB868E" w:rsidR="00D10A65" w:rsidRDefault="00D10A65">
      <w:pPr>
        <w:pStyle w:val="CommentText"/>
      </w:pPr>
      <w:r>
        <w:rPr>
          <w:rStyle w:val="CommentReference"/>
        </w:rPr>
        <w:annotationRef/>
      </w:r>
      <w:r>
        <w:t>See how little differences there are in these coefficients?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2222AC2" w15:done="0"/>
  <w15:commentEx w15:paraId="13CF288D" w15:done="0"/>
  <w15:commentEx w15:paraId="0D53550F" w15:done="0"/>
  <w15:commentEx w15:paraId="50F2DDE4" w15:done="0"/>
  <w15:commentEx w15:paraId="10374B93" w15:done="0"/>
  <w15:commentEx w15:paraId="345AEE6A" w15:done="0"/>
  <w15:commentEx w15:paraId="1F793233" w15:done="0"/>
  <w15:commentEx w15:paraId="70A088E0" w15:done="0"/>
  <w15:commentEx w15:paraId="32D02498" w15:done="0"/>
  <w15:commentEx w15:paraId="46D6BBBC" w15:done="0"/>
  <w15:commentEx w15:paraId="5BE0C88D" w15:done="0"/>
  <w15:commentEx w15:paraId="6B75DF8B" w15:done="0"/>
  <w15:commentEx w15:paraId="3C02A3C0" w15:done="0"/>
  <w15:commentEx w15:paraId="31D9EBF6" w15:done="0"/>
  <w15:commentEx w15:paraId="1A7E36B3" w15:done="0"/>
  <w15:commentEx w15:paraId="5B98AB30" w15:done="0"/>
  <w15:commentEx w15:paraId="43DA940C" w15:done="0"/>
  <w15:commentEx w15:paraId="1122D21E" w15:done="0"/>
  <w15:commentEx w15:paraId="77080DFB" w15:done="0"/>
  <w15:commentEx w15:paraId="1C317AA0" w15:done="0"/>
  <w15:commentEx w15:paraId="1A70499B" w15:done="0"/>
  <w15:commentEx w15:paraId="45561FB7" w15:done="0"/>
  <w15:commentEx w15:paraId="203195C2" w15:done="0"/>
  <w15:commentEx w15:paraId="56235579" w15:done="0"/>
  <w15:commentEx w15:paraId="4A81276C" w15:done="0"/>
  <w15:commentEx w15:paraId="019D22D0" w15:done="0"/>
  <w15:commentEx w15:paraId="6809E248" w15:done="0"/>
  <w15:commentEx w15:paraId="0AC7915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OpenSymbol">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imon ter Meulen">
    <w15:presenceInfo w15:providerId="None" w15:userId="Simon ter Meu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7B"/>
    <w:rsid w:val="00000182"/>
    <w:rsid w:val="00063905"/>
    <w:rsid w:val="000812B9"/>
    <w:rsid w:val="000D5146"/>
    <w:rsid w:val="000F3B0C"/>
    <w:rsid w:val="000F6B2B"/>
    <w:rsid w:val="001039B8"/>
    <w:rsid w:val="0012486A"/>
    <w:rsid w:val="001311BA"/>
    <w:rsid w:val="00136A2D"/>
    <w:rsid w:val="00140FF4"/>
    <w:rsid w:val="00153755"/>
    <w:rsid w:val="00165674"/>
    <w:rsid w:val="001F27DF"/>
    <w:rsid w:val="002064F3"/>
    <w:rsid w:val="0021637B"/>
    <w:rsid w:val="00216444"/>
    <w:rsid w:val="002425CE"/>
    <w:rsid w:val="00256CE5"/>
    <w:rsid w:val="00260FB3"/>
    <w:rsid w:val="002624B1"/>
    <w:rsid w:val="00264397"/>
    <w:rsid w:val="002807CE"/>
    <w:rsid w:val="00281BBD"/>
    <w:rsid w:val="002A4CCE"/>
    <w:rsid w:val="002C68B2"/>
    <w:rsid w:val="002E55E8"/>
    <w:rsid w:val="002E77DB"/>
    <w:rsid w:val="00322CEC"/>
    <w:rsid w:val="003333BD"/>
    <w:rsid w:val="00344E52"/>
    <w:rsid w:val="003473BC"/>
    <w:rsid w:val="00356794"/>
    <w:rsid w:val="00362E40"/>
    <w:rsid w:val="003708D8"/>
    <w:rsid w:val="003752A6"/>
    <w:rsid w:val="003A680B"/>
    <w:rsid w:val="003E0A3D"/>
    <w:rsid w:val="003E3243"/>
    <w:rsid w:val="003F2F6E"/>
    <w:rsid w:val="003F4713"/>
    <w:rsid w:val="003F55B6"/>
    <w:rsid w:val="003F7E90"/>
    <w:rsid w:val="0041732A"/>
    <w:rsid w:val="00426849"/>
    <w:rsid w:val="00482FF7"/>
    <w:rsid w:val="004F5C7E"/>
    <w:rsid w:val="00505577"/>
    <w:rsid w:val="00572B95"/>
    <w:rsid w:val="0057467B"/>
    <w:rsid w:val="005871E0"/>
    <w:rsid w:val="00597F36"/>
    <w:rsid w:val="005A60F0"/>
    <w:rsid w:val="005F26FB"/>
    <w:rsid w:val="005F3328"/>
    <w:rsid w:val="00600E5B"/>
    <w:rsid w:val="00641BD1"/>
    <w:rsid w:val="00643C16"/>
    <w:rsid w:val="00644472"/>
    <w:rsid w:val="006606C2"/>
    <w:rsid w:val="00666727"/>
    <w:rsid w:val="006838F8"/>
    <w:rsid w:val="006A6958"/>
    <w:rsid w:val="00714BF8"/>
    <w:rsid w:val="00721249"/>
    <w:rsid w:val="007264EE"/>
    <w:rsid w:val="007401BC"/>
    <w:rsid w:val="00786399"/>
    <w:rsid w:val="00795E83"/>
    <w:rsid w:val="00797AFE"/>
    <w:rsid w:val="00833754"/>
    <w:rsid w:val="008405BE"/>
    <w:rsid w:val="00883553"/>
    <w:rsid w:val="00886E37"/>
    <w:rsid w:val="008901F4"/>
    <w:rsid w:val="008C08D5"/>
    <w:rsid w:val="008D077D"/>
    <w:rsid w:val="00902F80"/>
    <w:rsid w:val="00911593"/>
    <w:rsid w:val="009205E0"/>
    <w:rsid w:val="009A57E8"/>
    <w:rsid w:val="009A5E32"/>
    <w:rsid w:val="009A6E52"/>
    <w:rsid w:val="00A20A58"/>
    <w:rsid w:val="00A41EAF"/>
    <w:rsid w:val="00AC0AFA"/>
    <w:rsid w:val="00AC49BF"/>
    <w:rsid w:val="00AD4CC2"/>
    <w:rsid w:val="00AD5283"/>
    <w:rsid w:val="00B019A6"/>
    <w:rsid w:val="00B17EAE"/>
    <w:rsid w:val="00B3704A"/>
    <w:rsid w:val="00B4560D"/>
    <w:rsid w:val="00B4576D"/>
    <w:rsid w:val="00BD4BDB"/>
    <w:rsid w:val="00BD6F98"/>
    <w:rsid w:val="00BF04DE"/>
    <w:rsid w:val="00C01559"/>
    <w:rsid w:val="00C331BC"/>
    <w:rsid w:val="00C44F7E"/>
    <w:rsid w:val="00C54219"/>
    <w:rsid w:val="00C63542"/>
    <w:rsid w:val="00C82F63"/>
    <w:rsid w:val="00CA1A84"/>
    <w:rsid w:val="00CB0C55"/>
    <w:rsid w:val="00CC1856"/>
    <w:rsid w:val="00CD1C7C"/>
    <w:rsid w:val="00CD67CA"/>
    <w:rsid w:val="00D00111"/>
    <w:rsid w:val="00D10A65"/>
    <w:rsid w:val="00D10B02"/>
    <w:rsid w:val="00D22FB1"/>
    <w:rsid w:val="00D52D0A"/>
    <w:rsid w:val="00D645B1"/>
    <w:rsid w:val="00D67CD3"/>
    <w:rsid w:val="00DA32DB"/>
    <w:rsid w:val="00DB219C"/>
    <w:rsid w:val="00DD2BC6"/>
    <w:rsid w:val="00DE0519"/>
    <w:rsid w:val="00DF1722"/>
    <w:rsid w:val="00E029DD"/>
    <w:rsid w:val="00E062BA"/>
    <w:rsid w:val="00E52C23"/>
    <w:rsid w:val="00E760DC"/>
    <w:rsid w:val="00E832F4"/>
    <w:rsid w:val="00E83FD3"/>
    <w:rsid w:val="00E909A8"/>
    <w:rsid w:val="00EB11A9"/>
    <w:rsid w:val="00EC6C70"/>
    <w:rsid w:val="00F063A6"/>
    <w:rsid w:val="00F17AC2"/>
    <w:rsid w:val="00F224CC"/>
    <w:rsid w:val="00F26246"/>
    <w:rsid w:val="00F408DB"/>
    <w:rsid w:val="00F621FB"/>
    <w:rsid w:val="00F666B2"/>
    <w:rsid w:val="00FA3D41"/>
    <w:rsid w:val="00FD150D"/>
    <w:rsid w:val="00FD5121"/>
    <w:rsid w:val="00FF06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1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37B"/>
    <w:rPr>
      <w:color w:val="00000A"/>
      <w:sz w:val="24"/>
    </w:rPr>
  </w:style>
  <w:style w:type="paragraph" w:styleId="Heading1">
    <w:name w:val="heading 1"/>
    <w:basedOn w:val="Normal"/>
    <w:next w:val="Normal"/>
    <w:link w:val="Heading1Char"/>
    <w:uiPriority w:val="9"/>
    <w:qFormat/>
    <w:rsid w:val="00644472"/>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F26246"/>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F26246"/>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21637B"/>
    <w:rPr>
      <w:rFonts w:ascii="OpenSymbol" w:eastAsia="OpenSymbol" w:hAnsi="OpenSymbol" w:cs="OpenSymbol"/>
    </w:rPr>
  </w:style>
  <w:style w:type="character" w:customStyle="1" w:styleId="InternetLink">
    <w:name w:val="Internet Link"/>
    <w:rsid w:val="0021637B"/>
    <w:rPr>
      <w:color w:val="000080"/>
      <w:u w:val="single"/>
    </w:rPr>
  </w:style>
  <w:style w:type="character" w:customStyle="1" w:styleId="VisitedInternetLink">
    <w:name w:val="Visited Internet Link"/>
    <w:rsid w:val="0021637B"/>
    <w:rPr>
      <w:color w:val="800000"/>
      <w:u w:val="single"/>
    </w:rPr>
  </w:style>
  <w:style w:type="character" w:customStyle="1" w:styleId="TekstopmerkingChar">
    <w:name w:val="Tekst opmerking Char"/>
    <w:basedOn w:val="DefaultParagraphFont"/>
    <w:qFormat/>
    <w:rsid w:val="0021637B"/>
    <w:rPr>
      <w:rFonts w:cs="Mangal"/>
      <w:sz w:val="20"/>
      <w:szCs w:val="18"/>
    </w:rPr>
  </w:style>
  <w:style w:type="character" w:styleId="CommentReference">
    <w:name w:val="annotation reference"/>
    <w:basedOn w:val="DefaultParagraphFont"/>
    <w:qFormat/>
    <w:rsid w:val="0021637B"/>
    <w:rPr>
      <w:sz w:val="16"/>
      <w:szCs w:val="16"/>
    </w:rPr>
  </w:style>
  <w:style w:type="character" w:customStyle="1" w:styleId="BallontekstChar">
    <w:name w:val="Ballontekst Char"/>
    <w:basedOn w:val="DefaultParagraphFont"/>
    <w:qFormat/>
    <w:rsid w:val="0021637B"/>
    <w:rPr>
      <w:rFonts w:ascii="Tahoma" w:hAnsi="Tahoma" w:cs="Mangal"/>
      <w:sz w:val="16"/>
      <w:szCs w:val="14"/>
    </w:rPr>
  </w:style>
  <w:style w:type="character" w:customStyle="1" w:styleId="OnderwerpvanopmerkingChar">
    <w:name w:val="Onderwerp van opmerking Char"/>
    <w:basedOn w:val="TekstopmerkingChar"/>
    <w:qFormat/>
    <w:rsid w:val="0021637B"/>
    <w:rPr>
      <w:rFonts w:cs="Mangal"/>
      <w:b/>
      <w:bCs/>
      <w:sz w:val="20"/>
      <w:szCs w:val="18"/>
    </w:rPr>
  </w:style>
  <w:style w:type="character" w:customStyle="1" w:styleId="ListLabel1">
    <w:name w:val="ListLabel 1"/>
    <w:qFormat/>
    <w:rsid w:val="0021637B"/>
    <w:rPr>
      <w:rFonts w:cs="OpenSymbol"/>
    </w:rPr>
  </w:style>
  <w:style w:type="character" w:customStyle="1" w:styleId="ListLabel2">
    <w:name w:val="ListLabel 2"/>
    <w:qFormat/>
    <w:rsid w:val="0021637B"/>
    <w:rPr>
      <w:rFonts w:cs="OpenSymbol"/>
    </w:rPr>
  </w:style>
  <w:style w:type="character" w:customStyle="1" w:styleId="ListLabel3">
    <w:name w:val="ListLabel 3"/>
    <w:qFormat/>
    <w:rsid w:val="0021637B"/>
    <w:rPr>
      <w:rFonts w:cs="OpenSymbol"/>
    </w:rPr>
  </w:style>
  <w:style w:type="character" w:customStyle="1" w:styleId="ListLabel4">
    <w:name w:val="ListLabel 4"/>
    <w:qFormat/>
    <w:rsid w:val="0021637B"/>
    <w:rPr>
      <w:rFonts w:cs="OpenSymbol"/>
    </w:rPr>
  </w:style>
  <w:style w:type="character" w:customStyle="1" w:styleId="ListLabel5">
    <w:name w:val="ListLabel 5"/>
    <w:qFormat/>
    <w:rsid w:val="0021637B"/>
    <w:rPr>
      <w:rFonts w:cs="OpenSymbol"/>
    </w:rPr>
  </w:style>
  <w:style w:type="character" w:customStyle="1" w:styleId="ListLabel6">
    <w:name w:val="ListLabel 6"/>
    <w:qFormat/>
    <w:rsid w:val="0021637B"/>
    <w:rPr>
      <w:rFonts w:cs="OpenSymbol"/>
    </w:rPr>
  </w:style>
  <w:style w:type="character" w:customStyle="1" w:styleId="ListLabel7">
    <w:name w:val="ListLabel 7"/>
    <w:qFormat/>
    <w:rsid w:val="0021637B"/>
    <w:rPr>
      <w:rFonts w:cs="OpenSymbol"/>
    </w:rPr>
  </w:style>
  <w:style w:type="character" w:customStyle="1" w:styleId="ListLabel8">
    <w:name w:val="ListLabel 8"/>
    <w:qFormat/>
    <w:rsid w:val="0021637B"/>
    <w:rPr>
      <w:rFonts w:cs="OpenSymbol"/>
    </w:rPr>
  </w:style>
  <w:style w:type="character" w:customStyle="1" w:styleId="ListLabel9">
    <w:name w:val="ListLabel 9"/>
    <w:qFormat/>
    <w:rsid w:val="0021637B"/>
    <w:rPr>
      <w:rFonts w:cs="OpenSymbol"/>
    </w:rPr>
  </w:style>
  <w:style w:type="character" w:customStyle="1" w:styleId="ListLabel10">
    <w:name w:val="ListLabel 10"/>
    <w:qFormat/>
    <w:rsid w:val="0021637B"/>
    <w:rPr>
      <w:rFonts w:cs="OpenSymbol"/>
    </w:rPr>
  </w:style>
  <w:style w:type="character" w:customStyle="1" w:styleId="ListLabel11">
    <w:name w:val="ListLabel 11"/>
    <w:qFormat/>
    <w:rsid w:val="0021637B"/>
    <w:rPr>
      <w:rFonts w:cs="OpenSymbol"/>
    </w:rPr>
  </w:style>
  <w:style w:type="character" w:customStyle="1" w:styleId="ListLabel12">
    <w:name w:val="ListLabel 12"/>
    <w:qFormat/>
    <w:rsid w:val="0021637B"/>
    <w:rPr>
      <w:rFonts w:cs="OpenSymbol"/>
    </w:rPr>
  </w:style>
  <w:style w:type="character" w:customStyle="1" w:styleId="ListLabel13">
    <w:name w:val="ListLabel 13"/>
    <w:qFormat/>
    <w:rsid w:val="0021637B"/>
    <w:rPr>
      <w:rFonts w:cs="OpenSymbol"/>
    </w:rPr>
  </w:style>
  <w:style w:type="character" w:customStyle="1" w:styleId="ListLabel14">
    <w:name w:val="ListLabel 14"/>
    <w:qFormat/>
    <w:rsid w:val="0021637B"/>
    <w:rPr>
      <w:rFonts w:cs="OpenSymbol"/>
    </w:rPr>
  </w:style>
  <w:style w:type="character" w:customStyle="1" w:styleId="ListLabel15">
    <w:name w:val="ListLabel 15"/>
    <w:qFormat/>
    <w:rsid w:val="0021637B"/>
    <w:rPr>
      <w:rFonts w:cs="OpenSymbol"/>
    </w:rPr>
  </w:style>
  <w:style w:type="character" w:customStyle="1" w:styleId="ListLabel16">
    <w:name w:val="ListLabel 16"/>
    <w:qFormat/>
    <w:rsid w:val="0021637B"/>
    <w:rPr>
      <w:rFonts w:cs="OpenSymbol"/>
    </w:rPr>
  </w:style>
  <w:style w:type="character" w:customStyle="1" w:styleId="ListLabel17">
    <w:name w:val="ListLabel 17"/>
    <w:qFormat/>
    <w:rsid w:val="0021637B"/>
    <w:rPr>
      <w:rFonts w:cs="OpenSymbol"/>
    </w:rPr>
  </w:style>
  <w:style w:type="character" w:customStyle="1" w:styleId="ListLabel18">
    <w:name w:val="ListLabel 18"/>
    <w:qFormat/>
    <w:rsid w:val="0021637B"/>
    <w:rPr>
      <w:rFonts w:cs="OpenSymbol"/>
    </w:rPr>
  </w:style>
  <w:style w:type="character" w:customStyle="1" w:styleId="ListLabel19">
    <w:name w:val="ListLabel 19"/>
    <w:qFormat/>
    <w:rsid w:val="0021637B"/>
    <w:rPr>
      <w:rFonts w:ascii="Liberation Serif" w:hAnsi="Liberation Serif" w:cs="OpenSymbol"/>
      <w:sz w:val="24"/>
    </w:rPr>
  </w:style>
  <w:style w:type="character" w:customStyle="1" w:styleId="ListLabel20">
    <w:name w:val="ListLabel 20"/>
    <w:qFormat/>
    <w:rsid w:val="0021637B"/>
    <w:rPr>
      <w:rFonts w:cs="OpenSymbol"/>
    </w:rPr>
  </w:style>
  <w:style w:type="character" w:customStyle="1" w:styleId="ListLabel21">
    <w:name w:val="ListLabel 21"/>
    <w:qFormat/>
    <w:rsid w:val="0021637B"/>
    <w:rPr>
      <w:rFonts w:cs="OpenSymbol"/>
    </w:rPr>
  </w:style>
  <w:style w:type="character" w:customStyle="1" w:styleId="ListLabel22">
    <w:name w:val="ListLabel 22"/>
    <w:qFormat/>
    <w:rsid w:val="0021637B"/>
    <w:rPr>
      <w:rFonts w:cs="OpenSymbol"/>
    </w:rPr>
  </w:style>
  <w:style w:type="character" w:customStyle="1" w:styleId="ListLabel23">
    <w:name w:val="ListLabel 23"/>
    <w:qFormat/>
    <w:rsid w:val="0021637B"/>
    <w:rPr>
      <w:rFonts w:cs="OpenSymbol"/>
    </w:rPr>
  </w:style>
  <w:style w:type="character" w:customStyle="1" w:styleId="ListLabel24">
    <w:name w:val="ListLabel 24"/>
    <w:qFormat/>
    <w:rsid w:val="0021637B"/>
    <w:rPr>
      <w:rFonts w:cs="OpenSymbol"/>
    </w:rPr>
  </w:style>
  <w:style w:type="character" w:customStyle="1" w:styleId="ListLabel25">
    <w:name w:val="ListLabel 25"/>
    <w:qFormat/>
    <w:rsid w:val="0021637B"/>
    <w:rPr>
      <w:rFonts w:cs="OpenSymbol"/>
    </w:rPr>
  </w:style>
  <w:style w:type="character" w:customStyle="1" w:styleId="ListLabel26">
    <w:name w:val="ListLabel 26"/>
    <w:qFormat/>
    <w:rsid w:val="0021637B"/>
    <w:rPr>
      <w:rFonts w:cs="OpenSymbol"/>
    </w:rPr>
  </w:style>
  <w:style w:type="character" w:customStyle="1" w:styleId="ListLabel27">
    <w:name w:val="ListLabel 27"/>
    <w:qFormat/>
    <w:rsid w:val="0021637B"/>
    <w:rPr>
      <w:rFonts w:cs="OpenSymbol"/>
    </w:rPr>
  </w:style>
  <w:style w:type="character" w:customStyle="1" w:styleId="ListLabel28">
    <w:name w:val="ListLabel 28"/>
    <w:qFormat/>
    <w:rsid w:val="0021637B"/>
    <w:rPr>
      <w:rFonts w:ascii="Liberation Serif" w:hAnsi="Liberation Serif" w:cs="OpenSymbol"/>
      <w:sz w:val="24"/>
    </w:rPr>
  </w:style>
  <w:style w:type="character" w:customStyle="1" w:styleId="ListLabel29">
    <w:name w:val="ListLabel 29"/>
    <w:qFormat/>
    <w:rsid w:val="0021637B"/>
    <w:rPr>
      <w:rFonts w:cs="OpenSymbol"/>
    </w:rPr>
  </w:style>
  <w:style w:type="character" w:customStyle="1" w:styleId="ListLabel30">
    <w:name w:val="ListLabel 30"/>
    <w:qFormat/>
    <w:rsid w:val="0021637B"/>
    <w:rPr>
      <w:rFonts w:cs="OpenSymbol"/>
    </w:rPr>
  </w:style>
  <w:style w:type="character" w:customStyle="1" w:styleId="ListLabel31">
    <w:name w:val="ListLabel 31"/>
    <w:qFormat/>
    <w:rsid w:val="0021637B"/>
    <w:rPr>
      <w:rFonts w:cs="OpenSymbol"/>
    </w:rPr>
  </w:style>
  <w:style w:type="character" w:customStyle="1" w:styleId="ListLabel32">
    <w:name w:val="ListLabel 32"/>
    <w:qFormat/>
    <w:rsid w:val="0021637B"/>
    <w:rPr>
      <w:rFonts w:cs="OpenSymbol"/>
    </w:rPr>
  </w:style>
  <w:style w:type="character" w:customStyle="1" w:styleId="ListLabel33">
    <w:name w:val="ListLabel 33"/>
    <w:qFormat/>
    <w:rsid w:val="0021637B"/>
    <w:rPr>
      <w:rFonts w:cs="OpenSymbol"/>
    </w:rPr>
  </w:style>
  <w:style w:type="character" w:customStyle="1" w:styleId="ListLabel34">
    <w:name w:val="ListLabel 34"/>
    <w:qFormat/>
    <w:rsid w:val="0021637B"/>
    <w:rPr>
      <w:rFonts w:cs="OpenSymbol"/>
    </w:rPr>
  </w:style>
  <w:style w:type="character" w:customStyle="1" w:styleId="ListLabel35">
    <w:name w:val="ListLabel 35"/>
    <w:qFormat/>
    <w:rsid w:val="0021637B"/>
    <w:rPr>
      <w:rFonts w:cs="OpenSymbol"/>
    </w:rPr>
  </w:style>
  <w:style w:type="character" w:customStyle="1" w:styleId="ListLabel36">
    <w:name w:val="ListLabel 36"/>
    <w:qFormat/>
    <w:rsid w:val="0021637B"/>
    <w:rPr>
      <w:rFonts w:cs="OpenSymbol"/>
    </w:rPr>
  </w:style>
  <w:style w:type="character" w:styleId="PlaceholderText">
    <w:name w:val="Placeholder Text"/>
    <w:basedOn w:val="DefaultParagraphFont"/>
    <w:uiPriority w:val="99"/>
    <w:semiHidden/>
    <w:qFormat/>
    <w:rsid w:val="00071F0B"/>
    <w:rPr>
      <w:color w:val="808080"/>
    </w:rPr>
  </w:style>
  <w:style w:type="character" w:customStyle="1" w:styleId="ListLabel37">
    <w:name w:val="ListLabel 37"/>
    <w:qFormat/>
    <w:rsid w:val="0021637B"/>
    <w:rPr>
      <w:rFonts w:cs="OpenSymbol"/>
      <w:sz w:val="24"/>
    </w:rPr>
  </w:style>
  <w:style w:type="character" w:customStyle="1" w:styleId="ListLabel38">
    <w:name w:val="ListLabel 38"/>
    <w:qFormat/>
    <w:rsid w:val="0021637B"/>
    <w:rPr>
      <w:rFonts w:cs="OpenSymbol"/>
    </w:rPr>
  </w:style>
  <w:style w:type="character" w:customStyle="1" w:styleId="ListLabel39">
    <w:name w:val="ListLabel 39"/>
    <w:qFormat/>
    <w:rsid w:val="0021637B"/>
    <w:rPr>
      <w:rFonts w:cs="OpenSymbol"/>
    </w:rPr>
  </w:style>
  <w:style w:type="character" w:customStyle="1" w:styleId="ListLabel40">
    <w:name w:val="ListLabel 40"/>
    <w:qFormat/>
    <w:rsid w:val="0021637B"/>
    <w:rPr>
      <w:rFonts w:cs="OpenSymbol"/>
    </w:rPr>
  </w:style>
  <w:style w:type="character" w:customStyle="1" w:styleId="ListLabel41">
    <w:name w:val="ListLabel 41"/>
    <w:qFormat/>
    <w:rsid w:val="0021637B"/>
    <w:rPr>
      <w:rFonts w:cs="OpenSymbol"/>
    </w:rPr>
  </w:style>
  <w:style w:type="character" w:customStyle="1" w:styleId="ListLabel42">
    <w:name w:val="ListLabel 42"/>
    <w:qFormat/>
    <w:rsid w:val="0021637B"/>
    <w:rPr>
      <w:rFonts w:cs="OpenSymbol"/>
    </w:rPr>
  </w:style>
  <w:style w:type="character" w:customStyle="1" w:styleId="ListLabel43">
    <w:name w:val="ListLabel 43"/>
    <w:qFormat/>
    <w:rsid w:val="0021637B"/>
    <w:rPr>
      <w:rFonts w:cs="OpenSymbol"/>
    </w:rPr>
  </w:style>
  <w:style w:type="character" w:customStyle="1" w:styleId="ListLabel44">
    <w:name w:val="ListLabel 44"/>
    <w:qFormat/>
    <w:rsid w:val="0021637B"/>
    <w:rPr>
      <w:rFonts w:cs="OpenSymbol"/>
    </w:rPr>
  </w:style>
  <w:style w:type="character" w:customStyle="1" w:styleId="ListLabel45">
    <w:name w:val="ListLabel 45"/>
    <w:qFormat/>
    <w:rsid w:val="0021637B"/>
    <w:rPr>
      <w:rFonts w:cs="OpenSymbol"/>
    </w:rPr>
  </w:style>
  <w:style w:type="character" w:customStyle="1" w:styleId="ListLabel46">
    <w:name w:val="ListLabel 46"/>
    <w:qFormat/>
    <w:rsid w:val="0021637B"/>
    <w:rPr>
      <w:rFonts w:cs="OpenSymbol"/>
      <w:sz w:val="24"/>
    </w:rPr>
  </w:style>
  <w:style w:type="character" w:customStyle="1" w:styleId="ListLabel47">
    <w:name w:val="ListLabel 47"/>
    <w:qFormat/>
    <w:rsid w:val="0021637B"/>
    <w:rPr>
      <w:rFonts w:cs="OpenSymbol"/>
    </w:rPr>
  </w:style>
  <w:style w:type="character" w:customStyle="1" w:styleId="ListLabel48">
    <w:name w:val="ListLabel 48"/>
    <w:qFormat/>
    <w:rsid w:val="0021637B"/>
    <w:rPr>
      <w:rFonts w:cs="OpenSymbol"/>
    </w:rPr>
  </w:style>
  <w:style w:type="character" w:customStyle="1" w:styleId="ListLabel49">
    <w:name w:val="ListLabel 49"/>
    <w:qFormat/>
    <w:rsid w:val="0021637B"/>
    <w:rPr>
      <w:rFonts w:cs="OpenSymbol"/>
    </w:rPr>
  </w:style>
  <w:style w:type="character" w:customStyle="1" w:styleId="ListLabel50">
    <w:name w:val="ListLabel 50"/>
    <w:qFormat/>
    <w:rsid w:val="0021637B"/>
    <w:rPr>
      <w:rFonts w:cs="OpenSymbol"/>
    </w:rPr>
  </w:style>
  <w:style w:type="character" w:customStyle="1" w:styleId="ListLabel51">
    <w:name w:val="ListLabel 51"/>
    <w:qFormat/>
    <w:rsid w:val="0021637B"/>
    <w:rPr>
      <w:rFonts w:cs="OpenSymbol"/>
    </w:rPr>
  </w:style>
  <w:style w:type="character" w:customStyle="1" w:styleId="ListLabel52">
    <w:name w:val="ListLabel 52"/>
    <w:qFormat/>
    <w:rsid w:val="0021637B"/>
    <w:rPr>
      <w:rFonts w:cs="OpenSymbol"/>
    </w:rPr>
  </w:style>
  <w:style w:type="character" w:customStyle="1" w:styleId="ListLabel53">
    <w:name w:val="ListLabel 53"/>
    <w:qFormat/>
    <w:rsid w:val="0021637B"/>
    <w:rPr>
      <w:rFonts w:cs="OpenSymbol"/>
    </w:rPr>
  </w:style>
  <w:style w:type="character" w:customStyle="1" w:styleId="ListLabel54">
    <w:name w:val="ListLabel 54"/>
    <w:qFormat/>
    <w:rsid w:val="0021637B"/>
    <w:rPr>
      <w:rFonts w:cs="OpenSymbol"/>
    </w:rPr>
  </w:style>
  <w:style w:type="character" w:customStyle="1" w:styleId="ListLabel55">
    <w:name w:val="ListLabel 55"/>
    <w:qFormat/>
    <w:rsid w:val="0021637B"/>
    <w:rPr>
      <w:i/>
    </w:rPr>
  </w:style>
  <w:style w:type="character" w:customStyle="1" w:styleId="NumberingSymbols">
    <w:name w:val="Numbering Symbols"/>
    <w:qFormat/>
    <w:rsid w:val="0021637B"/>
  </w:style>
  <w:style w:type="paragraph" w:customStyle="1" w:styleId="Heading">
    <w:name w:val="Heading"/>
    <w:basedOn w:val="Normal"/>
    <w:next w:val="BodyText"/>
    <w:qFormat/>
    <w:rsid w:val="0021637B"/>
    <w:pPr>
      <w:keepNext/>
      <w:spacing w:before="240" w:after="120"/>
    </w:pPr>
    <w:rPr>
      <w:rFonts w:ascii="Liberation Sans" w:hAnsi="Liberation Sans"/>
      <w:sz w:val="28"/>
      <w:szCs w:val="28"/>
    </w:rPr>
  </w:style>
  <w:style w:type="paragraph" w:styleId="BodyText">
    <w:name w:val="Body Text"/>
    <w:basedOn w:val="Normal"/>
    <w:rsid w:val="0021637B"/>
    <w:pPr>
      <w:spacing w:after="140" w:line="288" w:lineRule="auto"/>
    </w:pPr>
  </w:style>
  <w:style w:type="paragraph" w:styleId="List">
    <w:name w:val="List"/>
    <w:basedOn w:val="BodyText"/>
    <w:rsid w:val="0021637B"/>
  </w:style>
  <w:style w:type="paragraph" w:customStyle="1" w:styleId="Caption1">
    <w:name w:val="Caption1"/>
    <w:basedOn w:val="Normal"/>
    <w:qFormat/>
    <w:rsid w:val="0021637B"/>
    <w:pPr>
      <w:suppressLineNumbers/>
      <w:spacing w:before="120" w:after="120"/>
    </w:pPr>
    <w:rPr>
      <w:i/>
      <w:iCs/>
    </w:rPr>
  </w:style>
  <w:style w:type="paragraph" w:customStyle="1" w:styleId="Index">
    <w:name w:val="Index"/>
    <w:basedOn w:val="Normal"/>
    <w:qFormat/>
    <w:rsid w:val="0021637B"/>
    <w:pPr>
      <w:suppressLineNumbers/>
    </w:pPr>
  </w:style>
  <w:style w:type="paragraph" w:styleId="Caption">
    <w:name w:val="caption"/>
    <w:basedOn w:val="Normal"/>
    <w:qFormat/>
    <w:rsid w:val="0021637B"/>
    <w:pPr>
      <w:suppressLineNumbers/>
      <w:spacing w:before="120" w:after="120"/>
    </w:pPr>
    <w:rPr>
      <w:i/>
      <w:iCs/>
    </w:rPr>
  </w:style>
  <w:style w:type="paragraph" w:customStyle="1" w:styleId="Illustration">
    <w:name w:val="Illustration"/>
    <w:basedOn w:val="Caption"/>
    <w:qFormat/>
    <w:rsid w:val="0021637B"/>
  </w:style>
  <w:style w:type="paragraph" w:customStyle="1" w:styleId="FrameContents">
    <w:name w:val="Frame Contents"/>
    <w:basedOn w:val="Normal"/>
    <w:qFormat/>
    <w:rsid w:val="0021637B"/>
  </w:style>
  <w:style w:type="paragraph" w:styleId="CommentText">
    <w:name w:val="annotation text"/>
    <w:basedOn w:val="Normal"/>
    <w:qFormat/>
    <w:rsid w:val="0021637B"/>
    <w:rPr>
      <w:rFonts w:cs="Mangal"/>
      <w:sz w:val="20"/>
      <w:szCs w:val="18"/>
    </w:rPr>
  </w:style>
  <w:style w:type="paragraph" w:styleId="BalloonText">
    <w:name w:val="Balloon Text"/>
    <w:basedOn w:val="Normal"/>
    <w:qFormat/>
    <w:rsid w:val="0021637B"/>
    <w:rPr>
      <w:rFonts w:ascii="Tahoma" w:hAnsi="Tahoma" w:cs="Mangal"/>
      <w:sz w:val="16"/>
      <w:szCs w:val="14"/>
    </w:rPr>
  </w:style>
  <w:style w:type="paragraph" w:styleId="CommentSubject">
    <w:name w:val="annotation subject"/>
    <w:basedOn w:val="CommentText"/>
    <w:qFormat/>
    <w:rsid w:val="0021637B"/>
    <w:rPr>
      <w:b/>
      <w:bCs/>
    </w:rPr>
  </w:style>
  <w:style w:type="paragraph" w:styleId="NormalWeb">
    <w:name w:val="Normal (Web)"/>
    <w:basedOn w:val="Normal"/>
    <w:uiPriority w:val="99"/>
    <w:semiHidden/>
    <w:unhideWhenUsed/>
    <w:qFormat/>
    <w:rsid w:val="008619C6"/>
    <w:pPr>
      <w:spacing w:beforeAutospacing="1" w:afterAutospacing="1"/>
    </w:pPr>
    <w:rPr>
      <w:rFonts w:ascii="Times New Roman" w:eastAsia="Times New Roman" w:hAnsi="Times New Roman" w:cs="Times New Roman"/>
      <w:lang w:eastAsia="en-US" w:bidi="ar-SA"/>
    </w:rPr>
  </w:style>
  <w:style w:type="table" w:styleId="TableGrid">
    <w:name w:val="Table Grid"/>
    <w:basedOn w:val="TableNormal"/>
    <w:uiPriority w:val="59"/>
    <w:rsid w:val="00FE2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014D9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
    <w:name w:val="Light Shading"/>
    <w:basedOn w:val="TableNormal"/>
    <w:uiPriority w:val="60"/>
    <w:rsid w:val="00014D9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4D9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014D9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5">
    <w:name w:val="Light List Accent 5"/>
    <w:basedOn w:val="TableNormal"/>
    <w:uiPriority w:val="61"/>
    <w:rsid w:val="004E7C1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C331BC"/>
    <w:rPr>
      <w:color w:val="0000FF" w:themeColor="hyperlink"/>
      <w:u w:val="single"/>
    </w:rPr>
  </w:style>
  <w:style w:type="paragraph" w:styleId="Title">
    <w:name w:val="Title"/>
    <w:basedOn w:val="Normal"/>
    <w:next w:val="Normal"/>
    <w:link w:val="TitleChar"/>
    <w:uiPriority w:val="10"/>
    <w:qFormat/>
    <w:rsid w:val="00644472"/>
    <w:pPr>
      <w:pBdr>
        <w:bottom w:val="single" w:sz="8" w:space="4" w:color="4F81BD" w:themeColor="accent1"/>
      </w:pBdr>
      <w:spacing w:after="300"/>
      <w:contextualSpacing/>
    </w:pPr>
    <w:rPr>
      <w:rFonts w:asciiTheme="majorHAnsi" w:eastAsiaTheme="majorEastAsia" w:hAnsiTheme="majorHAnsi" w:cs="Mangal"/>
      <w:color w:val="17365D" w:themeColor="text2" w:themeShade="BF"/>
      <w:spacing w:val="5"/>
      <w:kern w:val="28"/>
      <w:sz w:val="52"/>
      <w:szCs w:val="47"/>
    </w:rPr>
  </w:style>
  <w:style w:type="character" w:customStyle="1" w:styleId="TitleChar">
    <w:name w:val="Title Char"/>
    <w:basedOn w:val="DefaultParagraphFont"/>
    <w:link w:val="Title"/>
    <w:uiPriority w:val="10"/>
    <w:rsid w:val="00644472"/>
    <w:rPr>
      <w:rFonts w:asciiTheme="majorHAnsi" w:eastAsiaTheme="majorEastAsia" w:hAnsiTheme="majorHAnsi" w:cs="Mangal"/>
      <w:color w:val="17365D" w:themeColor="text2" w:themeShade="BF"/>
      <w:spacing w:val="5"/>
      <w:kern w:val="28"/>
      <w:sz w:val="52"/>
      <w:szCs w:val="47"/>
    </w:rPr>
  </w:style>
  <w:style w:type="character" w:customStyle="1" w:styleId="Heading1Char">
    <w:name w:val="Heading 1 Char"/>
    <w:basedOn w:val="DefaultParagraphFont"/>
    <w:link w:val="Heading1"/>
    <w:uiPriority w:val="9"/>
    <w:rsid w:val="00644472"/>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F26246"/>
    <w:rPr>
      <w:rFonts w:asciiTheme="majorHAnsi" w:eastAsiaTheme="majorEastAsia" w:hAnsiTheme="majorHAnsi" w:cs="Mangal"/>
      <w:b/>
      <w:bCs/>
      <w:color w:val="4F81BD" w:themeColor="accent1"/>
      <w:sz w:val="26"/>
      <w:szCs w:val="23"/>
    </w:rPr>
  </w:style>
  <w:style w:type="character" w:customStyle="1" w:styleId="Heading3Char">
    <w:name w:val="Heading 3 Char"/>
    <w:basedOn w:val="DefaultParagraphFont"/>
    <w:link w:val="Heading3"/>
    <w:uiPriority w:val="9"/>
    <w:rsid w:val="00F26246"/>
    <w:rPr>
      <w:rFonts w:asciiTheme="majorHAnsi" w:eastAsiaTheme="majorEastAsia" w:hAnsiTheme="majorHAnsi" w:cs="Mangal"/>
      <w:b/>
      <w:bCs/>
      <w:color w:val="4F81BD" w:themeColor="accent1"/>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266144">
      <w:bodyDiv w:val="1"/>
      <w:marLeft w:val="0"/>
      <w:marRight w:val="0"/>
      <w:marTop w:val="0"/>
      <w:marBottom w:val="0"/>
      <w:divBdr>
        <w:top w:val="none" w:sz="0" w:space="0" w:color="auto"/>
        <w:left w:val="none" w:sz="0" w:space="0" w:color="auto"/>
        <w:bottom w:val="none" w:sz="0" w:space="0" w:color="auto"/>
        <w:right w:val="none" w:sz="0" w:space="0" w:color="auto"/>
      </w:divBdr>
    </w:div>
    <w:div w:id="225921040">
      <w:bodyDiv w:val="1"/>
      <w:marLeft w:val="0"/>
      <w:marRight w:val="0"/>
      <w:marTop w:val="0"/>
      <w:marBottom w:val="0"/>
      <w:divBdr>
        <w:top w:val="none" w:sz="0" w:space="0" w:color="auto"/>
        <w:left w:val="none" w:sz="0" w:space="0" w:color="auto"/>
        <w:bottom w:val="none" w:sz="0" w:space="0" w:color="auto"/>
        <w:right w:val="none" w:sz="0" w:space="0" w:color="auto"/>
      </w:divBdr>
    </w:div>
    <w:div w:id="254170491">
      <w:bodyDiv w:val="1"/>
      <w:marLeft w:val="0"/>
      <w:marRight w:val="0"/>
      <w:marTop w:val="0"/>
      <w:marBottom w:val="0"/>
      <w:divBdr>
        <w:top w:val="none" w:sz="0" w:space="0" w:color="auto"/>
        <w:left w:val="none" w:sz="0" w:space="0" w:color="auto"/>
        <w:bottom w:val="none" w:sz="0" w:space="0" w:color="auto"/>
        <w:right w:val="none" w:sz="0" w:space="0" w:color="auto"/>
      </w:divBdr>
    </w:div>
    <w:div w:id="270861272">
      <w:bodyDiv w:val="1"/>
      <w:marLeft w:val="0"/>
      <w:marRight w:val="0"/>
      <w:marTop w:val="0"/>
      <w:marBottom w:val="0"/>
      <w:divBdr>
        <w:top w:val="none" w:sz="0" w:space="0" w:color="auto"/>
        <w:left w:val="none" w:sz="0" w:space="0" w:color="auto"/>
        <w:bottom w:val="none" w:sz="0" w:space="0" w:color="auto"/>
        <w:right w:val="none" w:sz="0" w:space="0" w:color="auto"/>
      </w:divBdr>
    </w:div>
    <w:div w:id="280113360">
      <w:bodyDiv w:val="1"/>
      <w:marLeft w:val="0"/>
      <w:marRight w:val="0"/>
      <w:marTop w:val="0"/>
      <w:marBottom w:val="0"/>
      <w:divBdr>
        <w:top w:val="none" w:sz="0" w:space="0" w:color="auto"/>
        <w:left w:val="none" w:sz="0" w:space="0" w:color="auto"/>
        <w:bottom w:val="none" w:sz="0" w:space="0" w:color="auto"/>
        <w:right w:val="none" w:sz="0" w:space="0" w:color="auto"/>
      </w:divBdr>
    </w:div>
    <w:div w:id="288125262">
      <w:bodyDiv w:val="1"/>
      <w:marLeft w:val="0"/>
      <w:marRight w:val="0"/>
      <w:marTop w:val="0"/>
      <w:marBottom w:val="0"/>
      <w:divBdr>
        <w:top w:val="none" w:sz="0" w:space="0" w:color="auto"/>
        <w:left w:val="none" w:sz="0" w:space="0" w:color="auto"/>
        <w:bottom w:val="none" w:sz="0" w:space="0" w:color="auto"/>
        <w:right w:val="none" w:sz="0" w:space="0" w:color="auto"/>
      </w:divBdr>
    </w:div>
    <w:div w:id="317196871">
      <w:bodyDiv w:val="1"/>
      <w:marLeft w:val="0"/>
      <w:marRight w:val="0"/>
      <w:marTop w:val="0"/>
      <w:marBottom w:val="0"/>
      <w:divBdr>
        <w:top w:val="none" w:sz="0" w:space="0" w:color="auto"/>
        <w:left w:val="none" w:sz="0" w:space="0" w:color="auto"/>
        <w:bottom w:val="none" w:sz="0" w:space="0" w:color="auto"/>
        <w:right w:val="none" w:sz="0" w:space="0" w:color="auto"/>
      </w:divBdr>
    </w:div>
    <w:div w:id="586690939">
      <w:bodyDiv w:val="1"/>
      <w:marLeft w:val="0"/>
      <w:marRight w:val="0"/>
      <w:marTop w:val="0"/>
      <w:marBottom w:val="0"/>
      <w:divBdr>
        <w:top w:val="none" w:sz="0" w:space="0" w:color="auto"/>
        <w:left w:val="none" w:sz="0" w:space="0" w:color="auto"/>
        <w:bottom w:val="none" w:sz="0" w:space="0" w:color="auto"/>
        <w:right w:val="none" w:sz="0" w:space="0" w:color="auto"/>
      </w:divBdr>
    </w:div>
    <w:div w:id="602303014">
      <w:bodyDiv w:val="1"/>
      <w:marLeft w:val="0"/>
      <w:marRight w:val="0"/>
      <w:marTop w:val="0"/>
      <w:marBottom w:val="0"/>
      <w:divBdr>
        <w:top w:val="none" w:sz="0" w:space="0" w:color="auto"/>
        <w:left w:val="none" w:sz="0" w:space="0" w:color="auto"/>
        <w:bottom w:val="none" w:sz="0" w:space="0" w:color="auto"/>
        <w:right w:val="none" w:sz="0" w:space="0" w:color="auto"/>
      </w:divBdr>
    </w:div>
    <w:div w:id="721095471">
      <w:bodyDiv w:val="1"/>
      <w:marLeft w:val="0"/>
      <w:marRight w:val="0"/>
      <w:marTop w:val="0"/>
      <w:marBottom w:val="0"/>
      <w:divBdr>
        <w:top w:val="none" w:sz="0" w:space="0" w:color="auto"/>
        <w:left w:val="none" w:sz="0" w:space="0" w:color="auto"/>
        <w:bottom w:val="none" w:sz="0" w:space="0" w:color="auto"/>
        <w:right w:val="none" w:sz="0" w:space="0" w:color="auto"/>
      </w:divBdr>
    </w:div>
    <w:div w:id="818420018">
      <w:bodyDiv w:val="1"/>
      <w:marLeft w:val="0"/>
      <w:marRight w:val="0"/>
      <w:marTop w:val="0"/>
      <w:marBottom w:val="0"/>
      <w:divBdr>
        <w:top w:val="none" w:sz="0" w:space="0" w:color="auto"/>
        <w:left w:val="none" w:sz="0" w:space="0" w:color="auto"/>
        <w:bottom w:val="none" w:sz="0" w:space="0" w:color="auto"/>
        <w:right w:val="none" w:sz="0" w:space="0" w:color="auto"/>
      </w:divBdr>
    </w:div>
    <w:div w:id="901140095">
      <w:bodyDiv w:val="1"/>
      <w:marLeft w:val="0"/>
      <w:marRight w:val="0"/>
      <w:marTop w:val="0"/>
      <w:marBottom w:val="0"/>
      <w:divBdr>
        <w:top w:val="none" w:sz="0" w:space="0" w:color="auto"/>
        <w:left w:val="none" w:sz="0" w:space="0" w:color="auto"/>
        <w:bottom w:val="none" w:sz="0" w:space="0" w:color="auto"/>
        <w:right w:val="none" w:sz="0" w:space="0" w:color="auto"/>
      </w:divBdr>
    </w:div>
    <w:div w:id="1327971929">
      <w:bodyDiv w:val="1"/>
      <w:marLeft w:val="0"/>
      <w:marRight w:val="0"/>
      <w:marTop w:val="0"/>
      <w:marBottom w:val="0"/>
      <w:divBdr>
        <w:top w:val="none" w:sz="0" w:space="0" w:color="auto"/>
        <w:left w:val="none" w:sz="0" w:space="0" w:color="auto"/>
        <w:bottom w:val="none" w:sz="0" w:space="0" w:color="auto"/>
        <w:right w:val="none" w:sz="0" w:space="0" w:color="auto"/>
      </w:divBdr>
    </w:div>
    <w:div w:id="1476491220">
      <w:bodyDiv w:val="1"/>
      <w:marLeft w:val="0"/>
      <w:marRight w:val="0"/>
      <w:marTop w:val="0"/>
      <w:marBottom w:val="0"/>
      <w:divBdr>
        <w:top w:val="none" w:sz="0" w:space="0" w:color="auto"/>
        <w:left w:val="none" w:sz="0" w:space="0" w:color="auto"/>
        <w:bottom w:val="none" w:sz="0" w:space="0" w:color="auto"/>
        <w:right w:val="none" w:sz="0" w:space="0" w:color="auto"/>
      </w:divBdr>
    </w:div>
    <w:div w:id="1703823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www.homefinance.nl/nieuws-blog/blogberichten/9318/verdere-beperking-hypotheekrenteaftrek/" TargetMode="External"/><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juridischloket.nl/werk-en-inkomen/ziekte-en-zwangerschap/loondoorbetaling-bij-ziekte/" TargetMode="External"/><Relationship Id="rId5" Type="http://schemas.openxmlformats.org/officeDocument/2006/relationships/webSettings" Target="webSettings.xml"/><Relationship Id="rId10" Type="http://schemas.openxmlformats.org/officeDocument/2006/relationships/hyperlink" Target="https://www.centerdata.nl/en/databank/dhs-data-access" TargetMode="External"/><Relationship Id="rId4" Type="http://schemas.openxmlformats.org/officeDocument/2006/relationships/settings" Target="settings.xml"/><Relationship Id="rId9" Type="http://schemas.openxmlformats.org/officeDocument/2006/relationships/hyperlink" Target="https://www.dhsdata.nl/site/users/lo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331AD-2433-44AF-92C6-17C769F91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28</Pages>
  <Words>9352</Words>
  <Characters>53312</Characters>
  <Application>Microsoft Office Word</Application>
  <DocSecurity>0</DocSecurity>
  <Lines>444</Lines>
  <Paragraphs>125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Universiteit van Amsterdam</Company>
  <LinksUpToDate>false</LinksUpToDate>
  <CharactersWithSpaces>62539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Hissink Muller</dc:creator>
  <cp:lastModifiedBy>Opstal, Niels van</cp:lastModifiedBy>
  <cp:revision>8</cp:revision>
  <cp:lastPrinted>2019-01-18T08:54:00Z</cp:lastPrinted>
  <dcterms:created xsi:type="dcterms:W3CDTF">2019-01-28T14:28:00Z</dcterms:created>
  <dcterms:modified xsi:type="dcterms:W3CDTF">2019-01-29T15:17:00Z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Universiteit van Amsterdam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http://www.zotero.org/styles/apa</vt:lpwstr>
  </property>
  <property fmtid="{D5CDD505-2E9C-101B-9397-08002B2CF9AE}" pid="8" name="Mendeley Document_1">
    <vt:lpwstr>True</vt:lpwstr>
  </property>
  <property fmtid="{D5CDD505-2E9C-101B-9397-08002B2CF9AE}" pid="9" name="Mendeley Unique User Id_1">
    <vt:lpwstr>3034c638-0836-3273-b5d8-13f217fd0896</vt:lpwstr>
  </property>
  <property fmtid="{D5CDD505-2E9C-101B-9397-08002B2CF9AE}" pid="10" name="ScaleCrop">
    <vt:bool>false</vt:bool>
  </property>
  <property fmtid="{D5CDD505-2E9C-101B-9397-08002B2CF9AE}" pid="11" name="ShareDoc">
    <vt:bool>false</vt:bool>
  </property>
</Properties>
</file>